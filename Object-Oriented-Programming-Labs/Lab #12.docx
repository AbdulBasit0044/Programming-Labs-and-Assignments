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FB1" w:rsidRPr="00312FB1" w:rsidRDefault="00312FB1" w:rsidP="00312FB1">
      <w:pPr>
        <w:jc w:val="center"/>
        <w:rPr>
          <w:b/>
          <w:color w:val="FF0000"/>
          <w:sz w:val="44"/>
          <w:u w:val="double"/>
        </w:rPr>
      </w:pPr>
      <w:r w:rsidRPr="00312FB1">
        <w:rPr>
          <w:b/>
          <w:color w:val="FF0000"/>
          <w:sz w:val="44"/>
          <w:u w:val="double"/>
        </w:rPr>
        <w:t>LAB #12</w:t>
      </w:r>
    </w:p>
    <w:p w:rsidR="00312FB1" w:rsidRDefault="00312FB1">
      <w:pPr>
        <w:rPr>
          <w:b/>
          <w:sz w:val="44"/>
        </w:rPr>
      </w:pPr>
    </w:p>
    <w:p w:rsidR="00F75903" w:rsidRPr="00312FB1" w:rsidRDefault="00312FB1">
      <w:pPr>
        <w:rPr>
          <w:b/>
          <w:sz w:val="44"/>
        </w:rPr>
      </w:pPr>
      <w:r w:rsidRPr="00312FB1">
        <w:rPr>
          <w:b/>
          <w:sz w:val="44"/>
        </w:rPr>
        <w:t>ABDUL BASIT</w:t>
      </w:r>
    </w:p>
    <w:p w:rsidR="00312FB1" w:rsidRPr="00312FB1" w:rsidRDefault="00312FB1">
      <w:pPr>
        <w:rPr>
          <w:b/>
          <w:sz w:val="44"/>
        </w:rPr>
      </w:pPr>
      <w:r w:rsidRPr="00312FB1">
        <w:rPr>
          <w:b/>
          <w:sz w:val="44"/>
        </w:rPr>
        <w:t>193227</w:t>
      </w:r>
    </w:p>
    <w:p w:rsidR="00312FB1" w:rsidRDefault="00312FB1">
      <w:pPr>
        <w:rPr>
          <w:b/>
          <w:sz w:val="44"/>
        </w:rPr>
      </w:pPr>
      <w:r w:rsidRPr="00312FB1">
        <w:rPr>
          <w:b/>
          <w:sz w:val="44"/>
        </w:rPr>
        <w:t>BSCS-6C</w:t>
      </w:r>
    </w:p>
    <w:p w:rsidR="00312FB1" w:rsidRDefault="00312FB1" w:rsidP="00312FB1">
      <w:pPr>
        <w:jc w:val="center"/>
        <w:rPr>
          <w:sz w:val="44"/>
          <w:u w:val="dotDotDash"/>
        </w:rPr>
      </w:pPr>
      <w:r w:rsidRPr="00312FB1">
        <w:rPr>
          <w:sz w:val="44"/>
          <w:u w:val="dotDotDash"/>
        </w:rPr>
        <w:t>TASK#1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1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3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class</w:t>
      </w:r>
      <w:r w:rsidRPr="00312FB1">
        <w:rPr>
          <w:rFonts w:ascii="Consolas" w:hAnsi="Consolas" w:cs="Consolas"/>
          <w:color w:val="000000"/>
          <w:sz w:val="20"/>
          <w:szCs w:val="20"/>
          <w:rPrChange w:id="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AccountRecord 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5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6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7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private</w:t>
      </w:r>
      <w:r w:rsidRPr="00312FB1">
        <w:rPr>
          <w:rFonts w:ascii="Consolas" w:hAnsi="Consolas" w:cs="Consolas"/>
          <w:color w:val="000000"/>
          <w:sz w:val="20"/>
          <w:szCs w:val="20"/>
          <w:rPrChange w:id="8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9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int</w:t>
      </w:r>
      <w:r w:rsidRPr="00312FB1">
        <w:rPr>
          <w:rFonts w:ascii="Consolas" w:hAnsi="Consolas" w:cs="Consolas"/>
          <w:color w:val="000000"/>
          <w:sz w:val="20"/>
          <w:szCs w:val="20"/>
          <w:rPrChange w:id="10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0000C0"/>
          <w:sz w:val="20"/>
          <w:szCs w:val="20"/>
          <w:rPrChange w:id="11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account</w:t>
      </w:r>
      <w:r w:rsidRPr="00312FB1">
        <w:rPr>
          <w:rFonts w:ascii="Consolas" w:hAnsi="Consolas" w:cs="Consolas"/>
          <w:color w:val="000000"/>
          <w:sz w:val="20"/>
          <w:szCs w:val="20"/>
          <w:rPrChange w:id="1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3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14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private</w:t>
      </w:r>
      <w:r w:rsidRPr="00312FB1">
        <w:rPr>
          <w:rFonts w:ascii="Consolas" w:hAnsi="Consolas" w:cs="Consolas"/>
          <w:color w:val="000000"/>
          <w:sz w:val="20"/>
          <w:szCs w:val="20"/>
          <w:rPrChange w:id="1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String </w:t>
      </w:r>
      <w:r w:rsidRPr="00312FB1">
        <w:rPr>
          <w:rFonts w:ascii="Consolas" w:hAnsi="Consolas" w:cs="Consolas"/>
          <w:color w:val="0000C0"/>
          <w:sz w:val="20"/>
          <w:szCs w:val="20"/>
          <w:rPrChange w:id="16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firstName</w:t>
      </w:r>
      <w:r w:rsidRPr="00312FB1">
        <w:rPr>
          <w:rFonts w:ascii="Consolas" w:hAnsi="Consolas" w:cs="Consolas"/>
          <w:color w:val="000000"/>
          <w:sz w:val="20"/>
          <w:szCs w:val="20"/>
          <w:rPrChange w:id="1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8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19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private</w:t>
      </w:r>
      <w:r w:rsidRPr="00312FB1">
        <w:rPr>
          <w:rFonts w:ascii="Consolas" w:hAnsi="Consolas" w:cs="Consolas"/>
          <w:color w:val="000000"/>
          <w:sz w:val="20"/>
          <w:szCs w:val="20"/>
          <w:rPrChange w:id="20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String </w:t>
      </w:r>
      <w:r w:rsidRPr="00312FB1">
        <w:rPr>
          <w:rFonts w:ascii="Consolas" w:hAnsi="Consolas" w:cs="Consolas"/>
          <w:color w:val="0000C0"/>
          <w:sz w:val="20"/>
          <w:szCs w:val="20"/>
          <w:rPrChange w:id="21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lastName</w:t>
      </w:r>
      <w:r w:rsidRPr="00312FB1">
        <w:rPr>
          <w:rFonts w:ascii="Consolas" w:hAnsi="Consolas" w:cs="Consolas"/>
          <w:color w:val="000000"/>
          <w:sz w:val="20"/>
          <w:szCs w:val="20"/>
          <w:rPrChange w:id="2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23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24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private</w:t>
      </w:r>
      <w:r w:rsidRPr="00312FB1">
        <w:rPr>
          <w:rFonts w:ascii="Consolas" w:hAnsi="Consolas" w:cs="Consolas"/>
          <w:color w:val="000000"/>
          <w:sz w:val="20"/>
          <w:szCs w:val="20"/>
          <w:rPrChange w:id="2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26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double</w:t>
      </w:r>
      <w:r w:rsidRPr="00312FB1">
        <w:rPr>
          <w:rFonts w:ascii="Consolas" w:hAnsi="Consolas" w:cs="Consolas"/>
          <w:color w:val="000000"/>
          <w:sz w:val="20"/>
          <w:szCs w:val="20"/>
          <w:rPrChange w:id="2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0000C0"/>
          <w:sz w:val="20"/>
          <w:szCs w:val="20"/>
          <w:rPrChange w:id="28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balance</w:t>
      </w:r>
      <w:r w:rsidRPr="00312FB1">
        <w:rPr>
          <w:rFonts w:ascii="Consolas" w:hAnsi="Consolas" w:cs="Consolas"/>
          <w:color w:val="000000"/>
          <w:sz w:val="20"/>
          <w:szCs w:val="20"/>
          <w:rPrChange w:id="2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3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31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private</w:t>
      </w:r>
      <w:r w:rsidRPr="00312FB1">
        <w:rPr>
          <w:rFonts w:ascii="Consolas" w:hAnsi="Consolas" w:cs="Consolas"/>
          <w:color w:val="000000"/>
          <w:sz w:val="20"/>
          <w:szCs w:val="20"/>
          <w:rPrChange w:id="3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33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double</w:t>
      </w:r>
      <w:r w:rsidRPr="00312FB1">
        <w:rPr>
          <w:rFonts w:ascii="Consolas" w:hAnsi="Consolas" w:cs="Consolas"/>
          <w:color w:val="000000"/>
          <w:sz w:val="20"/>
          <w:szCs w:val="20"/>
          <w:rPrChange w:id="3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0000C0"/>
          <w:sz w:val="20"/>
          <w:szCs w:val="20"/>
          <w:highlight w:val="yellow"/>
          <w:rPrChange w:id="35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  <w:highlight w:val="yellow"/>
            </w:rPr>
          </w:rPrChange>
        </w:rPr>
        <w:t>combinedValue</w:t>
      </w:r>
      <w:r w:rsidRPr="00312FB1">
        <w:rPr>
          <w:rFonts w:ascii="Consolas" w:hAnsi="Consolas" w:cs="Consolas"/>
          <w:color w:val="000000"/>
          <w:sz w:val="20"/>
          <w:szCs w:val="20"/>
          <w:rPrChange w:id="36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37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38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39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40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AccountRecord()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41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4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43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44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this</w:t>
      </w:r>
      <w:r w:rsidRPr="00312FB1">
        <w:rPr>
          <w:rFonts w:ascii="Consolas" w:hAnsi="Consolas" w:cs="Consolas"/>
          <w:color w:val="000000"/>
          <w:sz w:val="20"/>
          <w:szCs w:val="20"/>
          <w:rPrChange w:id="4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(0,</w:t>
      </w:r>
      <w:r w:rsidRPr="00312FB1">
        <w:rPr>
          <w:rFonts w:ascii="Consolas" w:hAnsi="Consolas" w:cs="Consolas"/>
          <w:color w:val="2A00FF"/>
          <w:sz w:val="20"/>
          <w:szCs w:val="20"/>
          <w:rPrChange w:id="46" w:author="Abdul Basit" w:date="2017-05-31T22:04:00Z">
            <w:rPr>
              <w:rFonts w:ascii="Consolas" w:hAnsi="Consolas" w:cs="Consolas"/>
              <w:b/>
              <w:color w:val="2A00FF"/>
              <w:sz w:val="20"/>
              <w:szCs w:val="20"/>
            </w:rPr>
          </w:rPrChange>
        </w:rPr>
        <w:t>""</w:t>
      </w:r>
      <w:r w:rsidRPr="00312FB1">
        <w:rPr>
          <w:rFonts w:ascii="Consolas" w:hAnsi="Consolas" w:cs="Consolas"/>
          <w:color w:val="000000"/>
          <w:sz w:val="20"/>
          <w:szCs w:val="20"/>
          <w:rPrChange w:id="4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,</w:t>
      </w:r>
      <w:r w:rsidRPr="00312FB1">
        <w:rPr>
          <w:rFonts w:ascii="Consolas" w:hAnsi="Consolas" w:cs="Consolas"/>
          <w:color w:val="2A00FF"/>
          <w:sz w:val="20"/>
          <w:szCs w:val="20"/>
          <w:rPrChange w:id="48" w:author="Abdul Basit" w:date="2017-05-31T22:04:00Z">
            <w:rPr>
              <w:rFonts w:ascii="Consolas" w:hAnsi="Consolas" w:cs="Consolas"/>
              <w:b/>
              <w:color w:val="2A00FF"/>
              <w:sz w:val="20"/>
              <w:szCs w:val="20"/>
            </w:rPr>
          </w:rPrChange>
        </w:rPr>
        <w:t>""</w:t>
      </w:r>
      <w:r w:rsidRPr="00312FB1">
        <w:rPr>
          <w:rFonts w:ascii="Consolas" w:hAnsi="Consolas" w:cs="Consolas"/>
          <w:color w:val="000000"/>
          <w:sz w:val="20"/>
          <w:szCs w:val="20"/>
          <w:rPrChange w:id="4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,0.0);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5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5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52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53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54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5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AccountRecord(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56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int</w:t>
      </w:r>
      <w:r w:rsidRPr="00312FB1">
        <w:rPr>
          <w:rFonts w:ascii="Consolas" w:hAnsi="Consolas" w:cs="Consolas"/>
          <w:color w:val="000000"/>
          <w:sz w:val="20"/>
          <w:szCs w:val="20"/>
          <w:rPrChange w:id="5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6A3E3E"/>
          <w:sz w:val="20"/>
          <w:szCs w:val="20"/>
          <w:rPrChange w:id="58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acc</w:t>
      </w:r>
      <w:r w:rsidRPr="00312FB1">
        <w:rPr>
          <w:rFonts w:ascii="Consolas" w:hAnsi="Consolas" w:cs="Consolas"/>
          <w:color w:val="000000"/>
          <w:sz w:val="20"/>
          <w:szCs w:val="20"/>
          <w:rPrChange w:id="5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, String </w:t>
      </w:r>
      <w:r w:rsidRPr="00312FB1">
        <w:rPr>
          <w:rFonts w:ascii="Consolas" w:hAnsi="Consolas" w:cs="Consolas"/>
          <w:color w:val="6A3E3E"/>
          <w:sz w:val="20"/>
          <w:szCs w:val="20"/>
          <w:rPrChange w:id="60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first</w:t>
      </w:r>
      <w:r w:rsidRPr="00312FB1">
        <w:rPr>
          <w:rFonts w:ascii="Consolas" w:hAnsi="Consolas" w:cs="Consolas"/>
          <w:color w:val="000000"/>
          <w:sz w:val="20"/>
          <w:szCs w:val="20"/>
          <w:rPrChange w:id="6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, String </w:t>
      </w:r>
      <w:r w:rsidRPr="00312FB1">
        <w:rPr>
          <w:rFonts w:ascii="Consolas" w:hAnsi="Consolas" w:cs="Consolas"/>
          <w:color w:val="6A3E3E"/>
          <w:sz w:val="20"/>
          <w:szCs w:val="20"/>
          <w:rPrChange w:id="62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last</w:t>
      </w:r>
      <w:r w:rsidRPr="00312FB1">
        <w:rPr>
          <w:rFonts w:ascii="Consolas" w:hAnsi="Consolas" w:cs="Consolas"/>
          <w:color w:val="000000"/>
          <w:sz w:val="20"/>
          <w:szCs w:val="20"/>
          <w:rPrChange w:id="63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,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64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double</w:t>
      </w:r>
      <w:r w:rsidRPr="00312FB1">
        <w:rPr>
          <w:rFonts w:ascii="Consolas" w:hAnsi="Consolas" w:cs="Consolas"/>
          <w:color w:val="000000"/>
          <w:sz w:val="20"/>
          <w:szCs w:val="20"/>
          <w:rPrChange w:id="6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6A3E3E"/>
          <w:sz w:val="20"/>
          <w:szCs w:val="20"/>
          <w:rPrChange w:id="66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bal</w:t>
      </w:r>
      <w:r w:rsidRPr="00312FB1">
        <w:rPr>
          <w:rFonts w:ascii="Consolas" w:hAnsi="Consolas" w:cs="Consolas"/>
          <w:color w:val="000000"/>
          <w:sz w:val="20"/>
          <w:szCs w:val="20"/>
          <w:rPrChange w:id="6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68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6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7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setAccount(</w:t>
      </w:r>
      <w:r w:rsidRPr="00312FB1">
        <w:rPr>
          <w:rFonts w:ascii="Consolas" w:hAnsi="Consolas" w:cs="Consolas"/>
          <w:color w:val="6A3E3E"/>
          <w:sz w:val="20"/>
          <w:szCs w:val="20"/>
          <w:rPrChange w:id="72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acc</w:t>
      </w:r>
      <w:r w:rsidRPr="00312FB1">
        <w:rPr>
          <w:rFonts w:ascii="Consolas" w:hAnsi="Consolas" w:cs="Consolas"/>
          <w:color w:val="000000"/>
          <w:sz w:val="20"/>
          <w:szCs w:val="20"/>
          <w:rPrChange w:id="73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4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7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setFirstName(</w:t>
      </w:r>
      <w:r w:rsidRPr="00312FB1">
        <w:rPr>
          <w:rFonts w:ascii="Consolas" w:hAnsi="Consolas" w:cs="Consolas"/>
          <w:color w:val="6A3E3E"/>
          <w:sz w:val="20"/>
          <w:szCs w:val="20"/>
          <w:rPrChange w:id="76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first</w:t>
      </w:r>
      <w:r w:rsidRPr="00312FB1">
        <w:rPr>
          <w:rFonts w:ascii="Consolas" w:hAnsi="Consolas" w:cs="Consolas"/>
          <w:color w:val="000000"/>
          <w:sz w:val="20"/>
          <w:szCs w:val="20"/>
          <w:rPrChange w:id="7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8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7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setLastName(</w:t>
      </w:r>
      <w:r w:rsidRPr="00312FB1">
        <w:rPr>
          <w:rFonts w:ascii="Consolas" w:hAnsi="Consolas" w:cs="Consolas"/>
          <w:color w:val="6A3E3E"/>
          <w:sz w:val="20"/>
          <w:szCs w:val="20"/>
          <w:rPrChange w:id="80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last</w:t>
      </w:r>
      <w:r w:rsidRPr="00312FB1">
        <w:rPr>
          <w:rFonts w:ascii="Consolas" w:hAnsi="Consolas" w:cs="Consolas"/>
          <w:color w:val="000000"/>
          <w:sz w:val="20"/>
          <w:szCs w:val="20"/>
          <w:rPrChange w:id="8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82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83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setBalance(</w:t>
      </w:r>
      <w:r w:rsidRPr="00312FB1">
        <w:rPr>
          <w:rFonts w:ascii="Consolas" w:hAnsi="Consolas" w:cs="Consolas"/>
          <w:color w:val="6A3E3E"/>
          <w:sz w:val="20"/>
          <w:szCs w:val="20"/>
          <w:rPrChange w:id="84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bal</w:t>
      </w:r>
      <w:r w:rsidRPr="00312FB1">
        <w:rPr>
          <w:rFonts w:ascii="Consolas" w:hAnsi="Consolas" w:cs="Consolas"/>
          <w:color w:val="000000"/>
          <w:sz w:val="20"/>
          <w:szCs w:val="20"/>
          <w:rPrChange w:id="8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86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8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88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89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90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AccountRecord(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91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int</w:t>
      </w:r>
      <w:r w:rsidRPr="00312FB1">
        <w:rPr>
          <w:rFonts w:ascii="Consolas" w:hAnsi="Consolas" w:cs="Consolas"/>
          <w:color w:val="000000"/>
          <w:sz w:val="20"/>
          <w:szCs w:val="20"/>
          <w:rPrChange w:id="9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6A3E3E"/>
          <w:sz w:val="20"/>
          <w:szCs w:val="20"/>
          <w:rPrChange w:id="93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acc</w:t>
      </w:r>
      <w:r w:rsidRPr="00312FB1">
        <w:rPr>
          <w:rFonts w:ascii="Consolas" w:hAnsi="Consolas" w:cs="Consolas"/>
          <w:color w:val="000000"/>
          <w:sz w:val="20"/>
          <w:szCs w:val="20"/>
          <w:rPrChange w:id="9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,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95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double</w:t>
      </w:r>
      <w:r w:rsidRPr="00312FB1">
        <w:rPr>
          <w:rFonts w:ascii="Consolas" w:hAnsi="Consolas" w:cs="Consolas"/>
          <w:color w:val="000000"/>
          <w:sz w:val="20"/>
          <w:szCs w:val="20"/>
          <w:rPrChange w:id="96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6A3E3E"/>
          <w:sz w:val="20"/>
          <w:szCs w:val="20"/>
          <w:rPrChange w:id="97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tran</w:t>
      </w:r>
      <w:r w:rsidRPr="00312FB1">
        <w:rPr>
          <w:rFonts w:ascii="Consolas" w:hAnsi="Consolas" w:cs="Consolas"/>
          <w:color w:val="000000"/>
          <w:sz w:val="20"/>
          <w:szCs w:val="20"/>
          <w:rPrChange w:id="98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99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100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setAccount(</w:t>
      </w:r>
      <w:r w:rsidRPr="00312FB1">
        <w:rPr>
          <w:rFonts w:ascii="Consolas" w:hAnsi="Consolas" w:cs="Consolas"/>
          <w:color w:val="6A3E3E"/>
          <w:sz w:val="20"/>
          <w:szCs w:val="20"/>
          <w:rPrChange w:id="101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acc</w:t>
      </w:r>
      <w:r w:rsidRPr="00312FB1">
        <w:rPr>
          <w:rFonts w:ascii="Consolas" w:hAnsi="Consolas" w:cs="Consolas"/>
          <w:color w:val="000000"/>
          <w:sz w:val="20"/>
          <w:szCs w:val="20"/>
          <w:rPrChange w:id="10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03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10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setBalance(</w:t>
      </w:r>
      <w:r w:rsidRPr="00312FB1">
        <w:rPr>
          <w:rFonts w:ascii="Consolas" w:hAnsi="Consolas" w:cs="Consolas"/>
          <w:color w:val="6A3E3E"/>
          <w:sz w:val="20"/>
          <w:szCs w:val="20"/>
          <w:rPrChange w:id="105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tran</w:t>
      </w:r>
      <w:r w:rsidRPr="00312FB1">
        <w:rPr>
          <w:rFonts w:ascii="Consolas" w:hAnsi="Consolas" w:cs="Consolas"/>
          <w:color w:val="000000"/>
          <w:sz w:val="20"/>
          <w:szCs w:val="20"/>
          <w:rPrChange w:id="106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07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108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09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1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111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11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113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void</w:t>
      </w:r>
      <w:r w:rsidRPr="00312FB1">
        <w:rPr>
          <w:rFonts w:ascii="Consolas" w:hAnsi="Consolas" w:cs="Consolas"/>
          <w:color w:val="000000"/>
          <w:sz w:val="20"/>
          <w:szCs w:val="20"/>
          <w:rPrChange w:id="11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setAccount(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115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int</w:t>
      </w:r>
      <w:r w:rsidRPr="00312FB1">
        <w:rPr>
          <w:rFonts w:ascii="Consolas" w:hAnsi="Consolas" w:cs="Consolas"/>
          <w:color w:val="000000"/>
          <w:sz w:val="20"/>
          <w:szCs w:val="20"/>
          <w:rPrChange w:id="116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6A3E3E"/>
          <w:sz w:val="20"/>
          <w:szCs w:val="20"/>
          <w:rPrChange w:id="117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acc</w:t>
      </w:r>
      <w:r w:rsidRPr="00312FB1">
        <w:rPr>
          <w:rFonts w:ascii="Consolas" w:hAnsi="Consolas" w:cs="Consolas"/>
          <w:color w:val="000000"/>
          <w:sz w:val="20"/>
          <w:szCs w:val="20"/>
          <w:rPrChange w:id="118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19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C0"/>
          <w:sz w:val="20"/>
          <w:szCs w:val="20"/>
          <w:rPrChange w:id="120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account</w:t>
      </w:r>
      <w:r w:rsidRPr="00312FB1">
        <w:rPr>
          <w:rFonts w:ascii="Consolas" w:hAnsi="Consolas" w:cs="Consolas"/>
          <w:color w:val="000000"/>
          <w:sz w:val="20"/>
          <w:szCs w:val="20"/>
          <w:rPrChange w:id="12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= </w:t>
      </w:r>
      <w:r w:rsidRPr="00312FB1">
        <w:rPr>
          <w:rFonts w:ascii="Consolas" w:hAnsi="Consolas" w:cs="Consolas"/>
          <w:color w:val="6A3E3E"/>
          <w:sz w:val="20"/>
          <w:szCs w:val="20"/>
          <w:rPrChange w:id="122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acc</w:t>
      </w:r>
      <w:r w:rsidRPr="00312FB1">
        <w:rPr>
          <w:rFonts w:ascii="Consolas" w:hAnsi="Consolas" w:cs="Consolas"/>
          <w:color w:val="000000"/>
          <w:sz w:val="20"/>
          <w:szCs w:val="20"/>
          <w:rPrChange w:id="123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24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12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26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127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128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129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int</w:t>
      </w:r>
      <w:r w:rsidRPr="00312FB1">
        <w:rPr>
          <w:rFonts w:ascii="Consolas" w:hAnsi="Consolas" w:cs="Consolas"/>
          <w:color w:val="000000"/>
          <w:sz w:val="20"/>
          <w:szCs w:val="20"/>
          <w:rPrChange w:id="130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getAccount(){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31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132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return</w:t>
      </w:r>
      <w:r w:rsidRPr="00312FB1">
        <w:rPr>
          <w:rFonts w:ascii="Consolas" w:hAnsi="Consolas" w:cs="Consolas"/>
          <w:color w:val="000000"/>
          <w:sz w:val="20"/>
          <w:szCs w:val="20"/>
          <w:rPrChange w:id="133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0000C0"/>
          <w:sz w:val="20"/>
          <w:szCs w:val="20"/>
          <w:rPrChange w:id="134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account</w:t>
      </w:r>
      <w:r w:rsidRPr="00312FB1">
        <w:rPr>
          <w:rFonts w:ascii="Consolas" w:hAnsi="Consolas" w:cs="Consolas"/>
          <w:color w:val="000000"/>
          <w:sz w:val="20"/>
          <w:szCs w:val="20"/>
          <w:rPrChange w:id="13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36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13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38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139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140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141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void</w:t>
      </w:r>
      <w:r w:rsidRPr="00312FB1">
        <w:rPr>
          <w:rFonts w:ascii="Consolas" w:hAnsi="Consolas" w:cs="Consolas"/>
          <w:color w:val="000000"/>
          <w:sz w:val="20"/>
          <w:szCs w:val="20"/>
          <w:rPrChange w:id="14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setFirstName(String </w:t>
      </w:r>
      <w:r w:rsidRPr="00312FB1">
        <w:rPr>
          <w:rFonts w:ascii="Consolas" w:hAnsi="Consolas" w:cs="Consolas"/>
          <w:color w:val="6A3E3E"/>
          <w:sz w:val="20"/>
          <w:szCs w:val="20"/>
          <w:rPrChange w:id="143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first</w:t>
      </w:r>
      <w:r w:rsidRPr="00312FB1">
        <w:rPr>
          <w:rFonts w:ascii="Consolas" w:hAnsi="Consolas" w:cs="Consolas"/>
          <w:color w:val="000000"/>
          <w:sz w:val="20"/>
          <w:szCs w:val="20"/>
          <w:rPrChange w:id="14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45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C0"/>
          <w:sz w:val="20"/>
          <w:szCs w:val="20"/>
          <w:rPrChange w:id="146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firstName</w:t>
      </w:r>
      <w:r w:rsidRPr="00312FB1">
        <w:rPr>
          <w:rFonts w:ascii="Consolas" w:hAnsi="Consolas" w:cs="Consolas"/>
          <w:color w:val="000000"/>
          <w:sz w:val="20"/>
          <w:szCs w:val="20"/>
          <w:rPrChange w:id="14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= </w:t>
      </w:r>
      <w:r w:rsidRPr="00312FB1">
        <w:rPr>
          <w:rFonts w:ascii="Consolas" w:hAnsi="Consolas" w:cs="Consolas"/>
          <w:color w:val="6A3E3E"/>
          <w:sz w:val="20"/>
          <w:szCs w:val="20"/>
          <w:rPrChange w:id="148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first</w:t>
      </w:r>
      <w:r w:rsidRPr="00312FB1">
        <w:rPr>
          <w:rFonts w:ascii="Consolas" w:hAnsi="Consolas" w:cs="Consolas"/>
          <w:color w:val="000000"/>
          <w:sz w:val="20"/>
          <w:szCs w:val="20"/>
          <w:rPrChange w:id="14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5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15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52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153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15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String getFirstName(){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55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156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return</w:t>
      </w:r>
      <w:r w:rsidRPr="00312FB1">
        <w:rPr>
          <w:rFonts w:ascii="Consolas" w:hAnsi="Consolas" w:cs="Consolas"/>
          <w:color w:val="000000"/>
          <w:sz w:val="20"/>
          <w:szCs w:val="20"/>
          <w:rPrChange w:id="15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0000C0"/>
          <w:sz w:val="20"/>
          <w:szCs w:val="20"/>
          <w:rPrChange w:id="158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firstName</w:t>
      </w:r>
      <w:r w:rsidRPr="00312FB1">
        <w:rPr>
          <w:rFonts w:ascii="Consolas" w:hAnsi="Consolas" w:cs="Consolas"/>
          <w:color w:val="000000"/>
          <w:sz w:val="20"/>
          <w:szCs w:val="20"/>
          <w:rPrChange w:id="15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6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16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lastRenderedPageBreak/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62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63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164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16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166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void</w:t>
      </w:r>
      <w:r w:rsidRPr="00312FB1">
        <w:rPr>
          <w:rFonts w:ascii="Consolas" w:hAnsi="Consolas" w:cs="Consolas"/>
          <w:color w:val="000000"/>
          <w:sz w:val="20"/>
          <w:szCs w:val="20"/>
          <w:rPrChange w:id="16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setLastName(String </w:t>
      </w:r>
      <w:r w:rsidRPr="00312FB1">
        <w:rPr>
          <w:rFonts w:ascii="Consolas" w:hAnsi="Consolas" w:cs="Consolas"/>
          <w:color w:val="6A3E3E"/>
          <w:sz w:val="20"/>
          <w:szCs w:val="20"/>
          <w:rPrChange w:id="168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last</w:t>
      </w:r>
      <w:r w:rsidRPr="00312FB1">
        <w:rPr>
          <w:rFonts w:ascii="Consolas" w:hAnsi="Consolas" w:cs="Consolas"/>
          <w:color w:val="000000"/>
          <w:sz w:val="20"/>
          <w:szCs w:val="20"/>
          <w:rPrChange w:id="16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7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C0"/>
          <w:sz w:val="20"/>
          <w:szCs w:val="20"/>
          <w:rPrChange w:id="171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lastName</w:t>
      </w:r>
      <w:r w:rsidRPr="00312FB1">
        <w:rPr>
          <w:rFonts w:ascii="Consolas" w:hAnsi="Consolas" w:cs="Consolas"/>
          <w:color w:val="000000"/>
          <w:sz w:val="20"/>
          <w:szCs w:val="20"/>
          <w:rPrChange w:id="17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= </w:t>
      </w:r>
      <w:r w:rsidRPr="00312FB1">
        <w:rPr>
          <w:rFonts w:ascii="Consolas" w:hAnsi="Consolas" w:cs="Consolas"/>
          <w:color w:val="6A3E3E"/>
          <w:sz w:val="20"/>
          <w:szCs w:val="20"/>
          <w:rPrChange w:id="173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last</w:t>
      </w:r>
      <w:r w:rsidRPr="00312FB1">
        <w:rPr>
          <w:rFonts w:ascii="Consolas" w:hAnsi="Consolas" w:cs="Consolas"/>
          <w:color w:val="000000"/>
          <w:sz w:val="20"/>
          <w:szCs w:val="20"/>
          <w:rPrChange w:id="17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75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176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77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178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17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String getLastName(){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8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181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return</w:t>
      </w:r>
      <w:r w:rsidRPr="00312FB1">
        <w:rPr>
          <w:rFonts w:ascii="Consolas" w:hAnsi="Consolas" w:cs="Consolas"/>
          <w:color w:val="000000"/>
          <w:sz w:val="20"/>
          <w:szCs w:val="20"/>
          <w:rPrChange w:id="18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0000C0"/>
          <w:sz w:val="20"/>
          <w:szCs w:val="20"/>
          <w:rPrChange w:id="183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lastName</w:t>
      </w:r>
      <w:r w:rsidRPr="00312FB1">
        <w:rPr>
          <w:rFonts w:ascii="Consolas" w:hAnsi="Consolas" w:cs="Consolas"/>
          <w:color w:val="000000"/>
          <w:sz w:val="20"/>
          <w:szCs w:val="20"/>
          <w:rPrChange w:id="18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85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186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87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88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189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190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191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void</w:t>
      </w:r>
      <w:r w:rsidRPr="00312FB1">
        <w:rPr>
          <w:rFonts w:ascii="Consolas" w:hAnsi="Consolas" w:cs="Consolas"/>
          <w:color w:val="000000"/>
          <w:sz w:val="20"/>
          <w:szCs w:val="20"/>
          <w:rPrChange w:id="19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setBalance(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193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double</w:t>
      </w:r>
      <w:r w:rsidRPr="00312FB1">
        <w:rPr>
          <w:rFonts w:ascii="Consolas" w:hAnsi="Consolas" w:cs="Consolas"/>
          <w:color w:val="000000"/>
          <w:sz w:val="20"/>
          <w:szCs w:val="20"/>
          <w:rPrChange w:id="19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6A3E3E"/>
          <w:sz w:val="20"/>
          <w:szCs w:val="20"/>
          <w:rPrChange w:id="195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bal</w:t>
      </w:r>
      <w:r w:rsidRPr="00312FB1">
        <w:rPr>
          <w:rFonts w:ascii="Consolas" w:hAnsi="Consolas" w:cs="Consolas"/>
          <w:color w:val="000000"/>
          <w:sz w:val="20"/>
          <w:szCs w:val="20"/>
          <w:rPrChange w:id="196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197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C0"/>
          <w:sz w:val="20"/>
          <w:szCs w:val="20"/>
          <w:rPrChange w:id="198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balance</w:t>
      </w:r>
      <w:r w:rsidRPr="00312FB1">
        <w:rPr>
          <w:rFonts w:ascii="Consolas" w:hAnsi="Consolas" w:cs="Consolas"/>
          <w:color w:val="000000"/>
          <w:sz w:val="20"/>
          <w:szCs w:val="20"/>
          <w:rPrChange w:id="19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= </w:t>
      </w:r>
      <w:r w:rsidRPr="00312FB1">
        <w:rPr>
          <w:rFonts w:ascii="Consolas" w:hAnsi="Consolas" w:cs="Consolas"/>
          <w:color w:val="6A3E3E"/>
          <w:sz w:val="20"/>
          <w:szCs w:val="20"/>
          <w:rPrChange w:id="200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bal</w:t>
      </w:r>
      <w:r w:rsidRPr="00312FB1">
        <w:rPr>
          <w:rFonts w:ascii="Consolas" w:hAnsi="Consolas" w:cs="Consolas"/>
          <w:color w:val="000000"/>
          <w:sz w:val="20"/>
          <w:szCs w:val="20"/>
          <w:rPrChange w:id="20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202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203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204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205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206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20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208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double</w:t>
      </w:r>
      <w:r w:rsidRPr="00312FB1">
        <w:rPr>
          <w:rFonts w:ascii="Consolas" w:hAnsi="Consolas" w:cs="Consolas"/>
          <w:color w:val="000000"/>
          <w:sz w:val="20"/>
          <w:szCs w:val="20"/>
          <w:rPrChange w:id="20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getBalance(){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21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211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return</w:t>
      </w:r>
      <w:r w:rsidRPr="00312FB1">
        <w:rPr>
          <w:rFonts w:ascii="Consolas" w:hAnsi="Consolas" w:cs="Consolas"/>
          <w:color w:val="000000"/>
          <w:sz w:val="20"/>
          <w:szCs w:val="20"/>
          <w:rPrChange w:id="21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0000C0"/>
          <w:sz w:val="20"/>
          <w:szCs w:val="20"/>
          <w:rPrChange w:id="213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balance</w:t>
      </w:r>
      <w:r w:rsidRPr="00312FB1">
        <w:rPr>
          <w:rFonts w:ascii="Consolas" w:hAnsi="Consolas" w:cs="Consolas"/>
          <w:color w:val="000000"/>
          <w:sz w:val="20"/>
          <w:szCs w:val="20"/>
          <w:rPrChange w:id="21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215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216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217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218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219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220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221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void</w:t>
      </w:r>
      <w:r w:rsidRPr="00312FB1">
        <w:rPr>
          <w:rFonts w:ascii="Consolas" w:hAnsi="Consolas" w:cs="Consolas"/>
          <w:color w:val="000000"/>
          <w:sz w:val="20"/>
          <w:szCs w:val="20"/>
          <w:rPrChange w:id="22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combine(TransactionRecord </w:t>
      </w:r>
      <w:r w:rsidRPr="00312FB1">
        <w:rPr>
          <w:rFonts w:ascii="Consolas" w:hAnsi="Consolas" w:cs="Consolas"/>
          <w:color w:val="6A3E3E"/>
          <w:sz w:val="20"/>
          <w:szCs w:val="20"/>
          <w:rPrChange w:id="223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record</w:t>
      </w:r>
      <w:r w:rsidRPr="00312FB1">
        <w:rPr>
          <w:rFonts w:ascii="Consolas" w:hAnsi="Consolas" w:cs="Consolas"/>
          <w:color w:val="000000"/>
          <w:sz w:val="20"/>
          <w:szCs w:val="20"/>
          <w:rPrChange w:id="22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225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C0"/>
          <w:sz w:val="20"/>
          <w:szCs w:val="20"/>
          <w:highlight w:val="yellow"/>
          <w:rPrChange w:id="226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  <w:highlight w:val="yellow"/>
            </w:rPr>
          </w:rPrChange>
        </w:rPr>
        <w:t>combinedValue</w:t>
      </w:r>
      <w:r w:rsidRPr="00312FB1">
        <w:rPr>
          <w:rFonts w:ascii="Consolas" w:hAnsi="Consolas" w:cs="Consolas"/>
          <w:color w:val="000000"/>
          <w:sz w:val="20"/>
          <w:szCs w:val="20"/>
          <w:rPrChange w:id="22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= </w:t>
      </w:r>
      <w:r w:rsidRPr="00312FB1">
        <w:rPr>
          <w:rFonts w:ascii="Consolas" w:hAnsi="Consolas" w:cs="Consolas"/>
          <w:color w:val="0000C0"/>
          <w:sz w:val="20"/>
          <w:szCs w:val="20"/>
          <w:rPrChange w:id="228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balance</w:t>
      </w:r>
      <w:r w:rsidRPr="00312FB1">
        <w:rPr>
          <w:rFonts w:ascii="Consolas" w:hAnsi="Consolas" w:cs="Consolas"/>
          <w:color w:val="000000"/>
          <w:sz w:val="20"/>
          <w:szCs w:val="20"/>
          <w:rPrChange w:id="22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+ </w:t>
      </w:r>
      <w:r w:rsidRPr="00312FB1">
        <w:rPr>
          <w:rFonts w:ascii="Consolas" w:hAnsi="Consolas" w:cs="Consolas"/>
          <w:color w:val="6A3E3E"/>
          <w:sz w:val="20"/>
          <w:szCs w:val="20"/>
          <w:rPrChange w:id="230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record</w:t>
      </w:r>
      <w:r w:rsidRPr="00312FB1">
        <w:rPr>
          <w:rFonts w:ascii="Consolas" w:hAnsi="Consolas" w:cs="Consolas"/>
          <w:color w:val="000000"/>
          <w:sz w:val="20"/>
          <w:szCs w:val="20"/>
          <w:rPrChange w:id="23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.getAmount();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232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233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234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235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236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23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238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double</w:t>
      </w:r>
      <w:r w:rsidRPr="00312FB1">
        <w:rPr>
          <w:rFonts w:ascii="Consolas" w:hAnsi="Consolas" w:cs="Consolas"/>
          <w:color w:val="000000"/>
          <w:sz w:val="20"/>
          <w:szCs w:val="20"/>
          <w:rPrChange w:id="23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getCombinedValue(){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24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241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return</w:t>
      </w:r>
      <w:r w:rsidRPr="00312FB1">
        <w:rPr>
          <w:rFonts w:ascii="Consolas" w:hAnsi="Consolas" w:cs="Consolas"/>
          <w:color w:val="000000"/>
          <w:sz w:val="20"/>
          <w:szCs w:val="20"/>
          <w:rPrChange w:id="24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0000C0"/>
          <w:sz w:val="20"/>
          <w:szCs w:val="20"/>
          <w:highlight w:val="lightGray"/>
          <w:rPrChange w:id="243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  <w:highlight w:val="lightGray"/>
            </w:rPr>
          </w:rPrChange>
        </w:rPr>
        <w:t>combinedValue</w:t>
      </w:r>
      <w:r w:rsidRPr="00312FB1">
        <w:rPr>
          <w:rFonts w:ascii="Consolas" w:hAnsi="Consolas" w:cs="Consolas"/>
          <w:color w:val="000000"/>
          <w:sz w:val="20"/>
          <w:szCs w:val="20"/>
          <w:rPrChange w:id="24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245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color w:val="000000"/>
          <w:sz w:val="20"/>
          <w:szCs w:val="20"/>
          <w:rPrChange w:id="246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rPr>
          <w:rFonts w:ascii="Consolas" w:hAnsi="Consolas" w:cs="Consolas"/>
          <w:color w:val="000000"/>
          <w:sz w:val="20"/>
          <w:szCs w:val="20"/>
          <w:rPrChange w:id="24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pPrChange w:id="248" w:author="Abdul Basit" w:date="2017-05-31T22:04:00Z">
          <w:pPr>
            <w:jc w:val="center"/>
          </w:pPr>
        </w:pPrChange>
      </w:pPr>
      <w:r w:rsidRPr="00312FB1">
        <w:rPr>
          <w:rFonts w:ascii="Consolas" w:hAnsi="Consolas" w:cs="Consolas"/>
          <w:color w:val="000000"/>
          <w:sz w:val="20"/>
          <w:szCs w:val="20"/>
          <w:rPrChange w:id="24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rPr>
          <w:rFonts w:ascii="Consolas" w:hAnsi="Consolas" w:cs="Consolas"/>
          <w:color w:val="000000"/>
          <w:sz w:val="20"/>
          <w:szCs w:val="20"/>
          <w:rPrChange w:id="250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pPrChange w:id="251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252" w:author="Abdul Basit" w:date="2017-05-31T22:04:00Z">
            <w:rPr>
              <w:b/>
              <w:sz w:val="24"/>
            </w:rPr>
          </w:rPrChange>
        </w:rPr>
        <w:pPrChange w:id="253" w:author="Abdul Basit" w:date="2017-05-31T22:04:00Z">
          <w:pPr>
            <w:jc w:val="center"/>
          </w:pPr>
        </w:pPrChange>
      </w:pPr>
      <w:r w:rsidRPr="00312FB1">
        <w:rPr>
          <w:sz w:val="24"/>
          <w:rPrChange w:id="254" w:author="Abdul Basit" w:date="2017-05-31T22:04:00Z">
            <w:rPr>
              <w:b/>
              <w:sz w:val="24"/>
            </w:rPr>
          </w:rPrChange>
        </w:rPr>
        <w:t>import java.io.FileNotFoundException;</w:t>
      </w:r>
    </w:p>
    <w:p w:rsidR="00312FB1" w:rsidRPr="00312FB1" w:rsidRDefault="00312FB1" w:rsidP="00312FB1">
      <w:pPr>
        <w:rPr>
          <w:sz w:val="24"/>
          <w:rPrChange w:id="255" w:author="Abdul Basit" w:date="2017-05-31T22:04:00Z">
            <w:rPr>
              <w:b/>
              <w:sz w:val="24"/>
            </w:rPr>
          </w:rPrChange>
        </w:rPr>
        <w:pPrChange w:id="256" w:author="Abdul Basit" w:date="2017-05-31T22:04:00Z">
          <w:pPr>
            <w:jc w:val="center"/>
          </w:pPr>
        </w:pPrChange>
      </w:pPr>
      <w:r w:rsidRPr="00312FB1">
        <w:rPr>
          <w:sz w:val="24"/>
          <w:rPrChange w:id="257" w:author="Abdul Basit" w:date="2017-05-31T22:04:00Z">
            <w:rPr>
              <w:b/>
              <w:sz w:val="24"/>
            </w:rPr>
          </w:rPrChange>
        </w:rPr>
        <w:t>import java.io.IOException;</w:t>
      </w:r>
    </w:p>
    <w:p w:rsidR="00312FB1" w:rsidRPr="00312FB1" w:rsidRDefault="00312FB1" w:rsidP="00312FB1">
      <w:pPr>
        <w:rPr>
          <w:sz w:val="24"/>
          <w:rPrChange w:id="258" w:author="Abdul Basit" w:date="2017-05-31T22:04:00Z">
            <w:rPr>
              <w:b/>
              <w:sz w:val="24"/>
            </w:rPr>
          </w:rPrChange>
        </w:rPr>
        <w:pPrChange w:id="259" w:author="Abdul Basit" w:date="2017-05-31T22:04:00Z">
          <w:pPr>
            <w:jc w:val="center"/>
          </w:pPr>
        </w:pPrChange>
      </w:pPr>
      <w:r w:rsidRPr="00312FB1">
        <w:rPr>
          <w:sz w:val="24"/>
          <w:rPrChange w:id="260" w:author="Abdul Basit" w:date="2017-05-31T22:04:00Z">
            <w:rPr>
              <w:b/>
              <w:sz w:val="24"/>
            </w:rPr>
          </w:rPrChange>
        </w:rPr>
        <w:t>import java.util.Formatter;</w:t>
      </w:r>
    </w:p>
    <w:p w:rsidR="00312FB1" w:rsidRPr="00312FB1" w:rsidRDefault="00312FB1" w:rsidP="00312FB1">
      <w:pPr>
        <w:rPr>
          <w:sz w:val="24"/>
          <w:rPrChange w:id="261" w:author="Abdul Basit" w:date="2017-05-31T22:04:00Z">
            <w:rPr>
              <w:b/>
              <w:sz w:val="24"/>
            </w:rPr>
          </w:rPrChange>
        </w:rPr>
        <w:pPrChange w:id="262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263" w:author="Abdul Basit" w:date="2017-05-31T22:04:00Z">
            <w:rPr>
              <w:b/>
              <w:sz w:val="24"/>
            </w:rPr>
          </w:rPrChange>
        </w:rPr>
        <w:pPrChange w:id="264" w:author="Abdul Basit" w:date="2017-05-31T22:04:00Z">
          <w:pPr>
            <w:jc w:val="center"/>
          </w:pPr>
        </w:pPrChange>
      </w:pPr>
      <w:r w:rsidRPr="00312FB1">
        <w:rPr>
          <w:sz w:val="24"/>
          <w:rPrChange w:id="265" w:author="Abdul Basit" w:date="2017-05-31T22:04:00Z">
            <w:rPr>
              <w:b/>
              <w:sz w:val="24"/>
            </w:rPr>
          </w:rPrChange>
        </w:rPr>
        <w:t>public class DataFile {</w:t>
      </w:r>
    </w:p>
    <w:p w:rsidR="00312FB1" w:rsidRPr="00312FB1" w:rsidRDefault="00312FB1" w:rsidP="00312FB1">
      <w:pPr>
        <w:rPr>
          <w:sz w:val="24"/>
          <w:rPrChange w:id="266" w:author="Abdul Basit" w:date="2017-05-31T22:04:00Z">
            <w:rPr>
              <w:b/>
              <w:sz w:val="24"/>
            </w:rPr>
          </w:rPrChange>
        </w:rPr>
        <w:pPrChange w:id="267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268" w:author="Abdul Basit" w:date="2017-05-31T22:04:00Z">
            <w:rPr>
              <w:b/>
              <w:sz w:val="24"/>
            </w:rPr>
          </w:rPrChange>
        </w:rPr>
        <w:pPrChange w:id="269" w:author="Abdul Basit" w:date="2017-05-31T22:04:00Z">
          <w:pPr>
            <w:jc w:val="center"/>
          </w:pPr>
        </w:pPrChange>
      </w:pPr>
      <w:r w:rsidRPr="00312FB1">
        <w:rPr>
          <w:sz w:val="24"/>
          <w:rPrChange w:id="270" w:author="Abdul Basit" w:date="2017-05-31T22:04:00Z">
            <w:rPr>
              <w:b/>
              <w:sz w:val="24"/>
            </w:rPr>
          </w:rPrChange>
        </w:rPr>
        <w:t>private Formatter file1;</w:t>
      </w:r>
    </w:p>
    <w:p w:rsidR="00312FB1" w:rsidRPr="00312FB1" w:rsidRDefault="00312FB1" w:rsidP="00312FB1">
      <w:pPr>
        <w:rPr>
          <w:sz w:val="24"/>
          <w:rPrChange w:id="271" w:author="Abdul Basit" w:date="2017-05-31T22:04:00Z">
            <w:rPr>
              <w:b/>
              <w:sz w:val="24"/>
            </w:rPr>
          </w:rPrChange>
        </w:rPr>
        <w:pPrChange w:id="272" w:author="Abdul Basit" w:date="2017-05-31T22:04:00Z">
          <w:pPr>
            <w:jc w:val="center"/>
          </w:pPr>
        </w:pPrChange>
      </w:pPr>
      <w:r w:rsidRPr="00312FB1">
        <w:rPr>
          <w:sz w:val="24"/>
          <w:rPrChange w:id="273" w:author="Abdul Basit" w:date="2017-05-31T22:04:00Z">
            <w:rPr>
              <w:b/>
              <w:sz w:val="24"/>
            </w:rPr>
          </w:rPrChange>
        </w:rPr>
        <w:t>private Formatter file2;</w:t>
      </w:r>
    </w:p>
    <w:p w:rsidR="00312FB1" w:rsidRPr="00312FB1" w:rsidRDefault="00312FB1" w:rsidP="00312FB1">
      <w:pPr>
        <w:rPr>
          <w:sz w:val="24"/>
          <w:rPrChange w:id="274" w:author="Abdul Basit" w:date="2017-05-31T22:04:00Z">
            <w:rPr>
              <w:b/>
              <w:sz w:val="24"/>
            </w:rPr>
          </w:rPrChange>
        </w:rPr>
        <w:pPrChange w:id="275" w:author="Abdul Basit" w:date="2017-05-31T22:04:00Z">
          <w:pPr>
            <w:jc w:val="center"/>
          </w:pPr>
        </w:pPrChange>
      </w:pPr>
      <w:r w:rsidRPr="00312FB1">
        <w:rPr>
          <w:sz w:val="24"/>
          <w:rPrChange w:id="276" w:author="Abdul Basit" w:date="2017-05-31T22:04:00Z">
            <w:rPr>
              <w:b/>
              <w:sz w:val="24"/>
            </w:rPr>
          </w:rPrChange>
        </w:rPr>
        <w:t>private AccountRecord masterRecords[];</w:t>
      </w:r>
    </w:p>
    <w:p w:rsidR="00312FB1" w:rsidRPr="00312FB1" w:rsidRDefault="00312FB1" w:rsidP="00312FB1">
      <w:pPr>
        <w:rPr>
          <w:sz w:val="24"/>
          <w:rPrChange w:id="277" w:author="Abdul Basit" w:date="2017-05-31T22:04:00Z">
            <w:rPr>
              <w:b/>
              <w:sz w:val="24"/>
            </w:rPr>
          </w:rPrChange>
        </w:rPr>
        <w:pPrChange w:id="278" w:author="Abdul Basit" w:date="2017-05-31T22:04:00Z">
          <w:pPr>
            <w:jc w:val="center"/>
          </w:pPr>
        </w:pPrChange>
      </w:pPr>
      <w:r w:rsidRPr="00312FB1">
        <w:rPr>
          <w:sz w:val="24"/>
          <w:rPrChange w:id="279" w:author="Abdul Basit" w:date="2017-05-31T22:04:00Z">
            <w:rPr>
              <w:b/>
              <w:sz w:val="24"/>
            </w:rPr>
          </w:rPrChange>
        </w:rPr>
        <w:t>private AccountRecord transactionRecords[];</w:t>
      </w:r>
    </w:p>
    <w:p w:rsidR="00312FB1" w:rsidRPr="00312FB1" w:rsidRDefault="00312FB1" w:rsidP="00312FB1">
      <w:pPr>
        <w:rPr>
          <w:sz w:val="24"/>
          <w:rPrChange w:id="280" w:author="Abdul Basit" w:date="2017-05-31T22:04:00Z">
            <w:rPr>
              <w:b/>
              <w:sz w:val="24"/>
            </w:rPr>
          </w:rPrChange>
        </w:rPr>
        <w:pPrChange w:id="281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282" w:author="Abdul Basit" w:date="2017-05-31T22:04:00Z">
            <w:rPr>
              <w:b/>
              <w:sz w:val="24"/>
            </w:rPr>
          </w:rPrChange>
        </w:rPr>
        <w:pPrChange w:id="283" w:author="Abdul Basit" w:date="2017-05-31T22:04:00Z">
          <w:pPr>
            <w:jc w:val="center"/>
          </w:pPr>
        </w:pPrChange>
      </w:pPr>
      <w:r w:rsidRPr="00312FB1">
        <w:rPr>
          <w:sz w:val="24"/>
          <w:rPrChange w:id="284" w:author="Abdul Basit" w:date="2017-05-31T22:04:00Z">
            <w:rPr>
              <w:b/>
              <w:sz w:val="24"/>
            </w:rPr>
          </w:rPrChange>
        </w:rPr>
        <w:t>public DataFile() throws FileNotFoundException{</w:t>
      </w:r>
    </w:p>
    <w:p w:rsidR="00312FB1" w:rsidRPr="00312FB1" w:rsidRDefault="00312FB1" w:rsidP="00312FB1">
      <w:pPr>
        <w:rPr>
          <w:sz w:val="24"/>
          <w:rPrChange w:id="285" w:author="Abdul Basit" w:date="2017-05-31T22:04:00Z">
            <w:rPr>
              <w:b/>
              <w:sz w:val="24"/>
            </w:rPr>
          </w:rPrChange>
        </w:rPr>
        <w:pPrChange w:id="286" w:author="Abdul Basit" w:date="2017-05-31T22:04:00Z">
          <w:pPr>
            <w:jc w:val="center"/>
          </w:pPr>
        </w:pPrChange>
      </w:pPr>
      <w:r w:rsidRPr="00312FB1">
        <w:rPr>
          <w:sz w:val="24"/>
          <w:rPrChange w:id="287" w:author="Abdul Basit" w:date="2017-05-31T22:04:00Z">
            <w:rPr>
              <w:b/>
              <w:sz w:val="24"/>
            </w:rPr>
          </w:rPrChange>
        </w:rPr>
        <w:t>try{</w:t>
      </w:r>
    </w:p>
    <w:p w:rsidR="00312FB1" w:rsidRPr="00312FB1" w:rsidRDefault="00312FB1" w:rsidP="00312FB1">
      <w:pPr>
        <w:rPr>
          <w:sz w:val="24"/>
          <w:rPrChange w:id="288" w:author="Abdul Basit" w:date="2017-05-31T22:04:00Z">
            <w:rPr>
              <w:b/>
              <w:sz w:val="24"/>
            </w:rPr>
          </w:rPrChange>
        </w:rPr>
        <w:pPrChange w:id="289" w:author="Abdul Basit" w:date="2017-05-31T22:04:00Z">
          <w:pPr>
            <w:jc w:val="center"/>
          </w:pPr>
        </w:pPrChange>
      </w:pPr>
      <w:r w:rsidRPr="00312FB1">
        <w:rPr>
          <w:sz w:val="24"/>
          <w:rPrChange w:id="290" w:author="Abdul Basit" w:date="2017-05-31T22:04:00Z">
            <w:rPr>
              <w:b/>
              <w:sz w:val="24"/>
            </w:rPr>
          </w:rPrChange>
        </w:rPr>
        <w:t>file1 = new Formatter("oldmast.txt");</w:t>
      </w:r>
    </w:p>
    <w:p w:rsidR="00312FB1" w:rsidRPr="00312FB1" w:rsidRDefault="00312FB1" w:rsidP="00312FB1">
      <w:pPr>
        <w:rPr>
          <w:sz w:val="24"/>
          <w:rPrChange w:id="291" w:author="Abdul Basit" w:date="2017-05-31T22:04:00Z">
            <w:rPr>
              <w:b/>
              <w:sz w:val="24"/>
            </w:rPr>
          </w:rPrChange>
        </w:rPr>
        <w:pPrChange w:id="292" w:author="Abdul Basit" w:date="2017-05-31T22:04:00Z">
          <w:pPr>
            <w:jc w:val="center"/>
          </w:pPr>
        </w:pPrChange>
      </w:pPr>
      <w:r w:rsidRPr="00312FB1">
        <w:rPr>
          <w:sz w:val="24"/>
          <w:rPrChange w:id="293" w:author="Abdul Basit" w:date="2017-05-31T22:04:00Z">
            <w:rPr>
              <w:b/>
              <w:sz w:val="24"/>
            </w:rPr>
          </w:rPrChange>
        </w:rPr>
        <w:lastRenderedPageBreak/>
        <w:t>file2 = new Formatter("trans.txt");</w:t>
      </w:r>
    </w:p>
    <w:p w:rsidR="00312FB1" w:rsidRPr="00312FB1" w:rsidRDefault="00312FB1" w:rsidP="00312FB1">
      <w:pPr>
        <w:rPr>
          <w:sz w:val="24"/>
          <w:rPrChange w:id="294" w:author="Abdul Basit" w:date="2017-05-31T22:04:00Z">
            <w:rPr>
              <w:b/>
              <w:sz w:val="24"/>
            </w:rPr>
          </w:rPrChange>
        </w:rPr>
        <w:pPrChange w:id="295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296" w:author="Abdul Basit" w:date="2017-05-31T22:04:00Z">
            <w:rPr>
              <w:b/>
              <w:sz w:val="24"/>
            </w:rPr>
          </w:rPrChange>
        </w:rPr>
        <w:pPrChange w:id="297" w:author="Abdul Basit" w:date="2017-05-31T22:04:00Z">
          <w:pPr>
            <w:jc w:val="center"/>
          </w:pPr>
        </w:pPrChange>
      </w:pPr>
      <w:r w:rsidRPr="00312FB1">
        <w:rPr>
          <w:sz w:val="24"/>
          <w:rPrChange w:id="298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299" w:author="Abdul Basit" w:date="2017-05-31T22:04:00Z">
            <w:rPr>
              <w:b/>
              <w:sz w:val="24"/>
            </w:rPr>
          </w:rPrChange>
        </w:rPr>
        <w:pPrChange w:id="300" w:author="Abdul Basit" w:date="2017-05-31T22:04:00Z">
          <w:pPr>
            <w:jc w:val="center"/>
          </w:pPr>
        </w:pPrChange>
      </w:pPr>
      <w:r w:rsidRPr="00312FB1">
        <w:rPr>
          <w:sz w:val="24"/>
          <w:rPrChange w:id="301" w:author="Abdul Basit" w:date="2017-05-31T22:04:00Z">
            <w:rPr>
              <w:b/>
              <w:sz w:val="24"/>
            </w:rPr>
          </w:rPrChange>
        </w:rPr>
        <w:t>catch(FileNotFoundException filenotfound){</w:t>
      </w:r>
    </w:p>
    <w:p w:rsidR="00312FB1" w:rsidRPr="00312FB1" w:rsidRDefault="00312FB1" w:rsidP="00312FB1">
      <w:pPr>
        <w:rPr>
          <w:sz w:val="24"/>
          <w:rPrChange w:id="302" w:author="Abdul Basit" w:date="2017-05-31T22:04:00Z">
            <w:rPr>
              <w:b/>
              <w:sz w:val="24"/>
            </w:rPr>
          </w:rPrChange>
        </w:rPr>
        <w:pPrChange w:id="303" w:author="Abdul Basit" w:date="2017-05-31T22:04:00Z">
          <w:pPr>
            <w:jc w:val="center"/>
          </w:pPr>
        </w:pPrChange>
      </w:pPr>
      <w:r w:rsidRPr="00312FB1">
        <w:rPr>
          <w:sz w:val="24"/>
          <w:rPrChange w:id="304" w:author="Abdul Basit" w:date="2017-05-31T22:04:00Z">
            <w:rPr>
              <w:b/>
              <w:sz w:val="24"/>
            </w:rPr>
          </w:rPrChange>
        </w:rPr>
        <w:t>System.err.format("%s", "File can not be found");</w:t>
      </w:r>
    </w:p>
    <w:p w:rsidR="00312FB1" w:rsidRPr="00312FB1" w:rsidRDefault="00312FB1" w:rsidP="00312FB1">
      <w:pPr>
        <w:rPr>
          <w:sz w:val="24"/>
          <w:rPrChange w:id="305" w:author="Abdul Basit" w:date="2017-05-31T22:04:00Z">
            <w:rPr>
              <w:b/>
              <w:sz w:val="24"/>
            </w:rPr>
          </w:rPrChange>
        </w:rPr>
        <w:pPrChange w:id="306" w:author="Abdul Basit" w:date="2017-05-31T22:04:00Z">
          <w:pPr>
            <w:jc w:val="center"/>
          </w:pPr>
        </w:pPrChange>
      </w:pPr>
      <w:r w:rsidRPr="00312FB1">
        <w:rPr>
          <w:sz w:val="24"/>
          <w:rPrChange w:id="307" w:author="Abdul Basit" w:date="2017-05-31T22:04:00Z">
            <w:rPr>
              <w:b/>
              <w:sz w:val="24"/>
            </w:rPr>
          </w:rPrChange>
        </w:rPr>
        <w:t>System.exit(1);</w:t>
      </w:r>
    </w:p>
    <w:p w:rsidR="00312FB1" w:rsidRPr="00312FB1" w:rsidRDefault="00312FB1" w:rsidP="00312FB1">
      <w:pPr>
        <w:rPr>
          <w:sz w:val="24"/>
          <w:rPrChange w:id="308" w:author="Abdul Basit" w:date="2017-05-31T22:04:00Z">
            <w:rPr>
              <w:b/>
              <w:sz w:val="24"/>
            </w:rPr>
          </w:rPrChange>
        </w:rPr>
        <w:pPrChange w:id="309" w:author="Abdul Basit" w:date="2017-05-31T22:04:00Z">
          <w:pPr>
            <w:jc w:val="center"/>
          </w:pPr>
        </w:pPrChange>
      </w:pPr>
      <w:r w:rsidRPr="00312FB1">
        <w:rPr>
          <w:sz w:val="24"/>
          <w:rPrChange w:id="310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311" w:author="Abdul Basit" w:date="2017-05-31T22:04:00Z">
            <w:rPr>
              <w:b/>
              <w:sz w:val="24"/>
            </w:rPr>
          </w:rPrChange>
        </w:rPr>
        <w:pPrChange w:id="312" w:author="Abdul Basit" w:date="2017-05-31T22:04:00Z">
          <w:pPr>
            <w:jc w:val="center"/>
          </w:pPr>
        </w:pPrChange>
      </w:pPr>
      <w:r w:rsidRPr="00312FB1">
        <w:rPr>
          <w:sz w:val="24"/>
          <w:rPrChange w:id="313" w:author="Abdul Basit" w:date="2017-05-31T22:04:00Z">
            <w:rPr>
              <w:b/>
              <w:sz w:val="24"/>
            </w:rPr>
          </w:rPrChange>
        </w:rPr>
        <w:t>catch(SecurityException authorization){</w:t>
      </w:r>
    </w:p>
    <w:p w:rsidR="00312FB1" w:rsidRPr="00312FB1" w:rsidRDefault="00312FB1" w:rsidP="00312FB1">
      <w:pPr>
        <w:rPr>
          <w:sz w:val="24"/>
          <w:rPrChange w:id="314" w:author="Abdul Basit" w:date="2017-05-31T22:04:00Z">
            <w:rPr>
              <w:b/>
              <w:sz w:val="24"/>
            </w:rPr>
          </w:rPrChange>
        </w:rPr>
        <w:pPrChange w:id="315" w:author="Abdul Basit" w:date="2017-05-31T22:04:00Z">
          <w:pPr>
            <w:jc w:val="center"/>
          </w:pPr>
        </w:pPrChange>
      </w:pPr>
      <w:r w:rsidRPr="00312FB1">
        <w:rPr>
          <w:sz w:val="24"/>
          <w:rPrChange w:id="316" w:author="Abdul Basit" w:date="2017-05-31T22:04:00Z">
            <w:rPr>
              <w:b/>
              <w:sz w:val="24"/>
            </w:rPr>
          </w:rPrChange>
        </w:rPr>
        <w:t>System.err.format("%s" , "This file is immutable");</w:t>
      </w:r>
    </w:p>
    <w:p w:rsidR="00312FB1" w:rsidRPr="00312FB1" w:rsidRDefault="00312FB1" w:rsidP="00312FB1">
      <w:pPr>
        <w:rPr>
          <w:sz w:val="24"/>
          <w:rPrChange w:id="317" w:author="Abdul Basit" w:date="2017-05-31T22:04:00Z">
            <w:rPr>
              <w:b/>
              <w:sz w:val="24"/>
            </w:rPr>
          </w:rPrChange>
        </w:rPr>
        <w:pPrChange w:id="318" w:author="Abdul Basit" w:date="2017-05-31T22:04:00Z">
          <w:pPr>
            <w:jc w:val="center"/>
          </w:pPr>
        </w:pPrChange>
      </w:pPr>
      <w:r w:rsidRPr="00312FB1">
        <w:rPr>
          <w:sz w:val="24"/>
          <w:rPrChange w:id="319" w:author="Abdul Basit" w:date="2017-05-31T22:04:00Z">
            <w:rPr>
              <w:b/>
              <w:sz w:val="24"/>
            </w:rPr>
          </w:rPrChange>
        </w:rPr>
        <w:t>System.exit(1);</w:t>
      </w:r>
    </w:p>
    <w:p w:rsidR="00312FB1" w:rsidRPr="00312FB1" w:rsidRDefault="00312FB1" w:rsidP="00312FB1">
      <w:pPr>
        <w:rPr>
          <w:sz w:val="24"/>
          <w:rPrChange w:id="320" w:author="Abdul Basit" w:date="2017-05-31T22:04:00Z">
            <w:rPr>
              <w:b/>
              <w:sz w:val="24"/>
            </w:rPr>
          </w:rPrChange>
        </w:rPr>
        <w:pPrChange w:id="321" w:author="Abdul Basit" w:date="2017-05-31T22:04:00Z">
          <w:pPr>
            <w:jc w:val="center"/>
          </w:pPr>
        </w:pPrChange>
      </w:pPr>
      <w:r w:rsidRPr="00312FB1">
        <w:rPr>
          <w:sz w:val="24"/>
          <w:rPrChange w:id="322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323" w:author="Abdul Basit" w:date="2017-05-31T22:04:00Z">
            <w:rPr>
              <w:b/>
              <w:sz w:val="24"/>
            </w:rPr>
          </w:rPrChange>
        </w:rPr>
        <w:pPrChange w:id="324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325" w:author="Abdul Basit" w:date="2017-05-31T22:04:00Z">
            <w:rPr>
              <w:b/>
              <w:sz w:val="24"/>
            </w:rPr>
          </w:rPrChange>
        </w:rPr>
        <w:pPrChange w:id="326" w:author="Abdul Basit" w:date="2017-05-31T22:04:00Z">
          <w:pPr>
            <w:jc w:val="center"/>
          </w:pPr>
        </w:pPrChange>
      </w:pPr>
      <w:r w:rsidRPr="00312FB1">
        <w:rPr>
          <w:sz w:val="24"/>
          <w:rPrChange w:id="327" w:author="Abdul Basit" w:date="2017-05-31T22:04:00Z">
            <w:rPr>
              <w:b/>
              <w:sz w:val="24"/>
            </w:rPr>
          </w:rPrChange>
        </w:rPr>
        <w:t>masterRecords = new AccountRecord[4];</w:t>
      </w:r>
    </w:p>
    <w:p w:rsidR="00312FB1" w:rsidRPr="00312FB1" w:rsidRDefault="00312FB1" w:rsidP="00312FB1">
      <w:pPr>
        <w:rPr>
          <w:sz w:val="24"/>
          <w:rPrChange w:id="328" w:author="Abdul Basit" w:date="2017-05-31T22:04:00Z">
            <w:rPr>
              <w:b/>
              <w:sz w:val="24"/>
            </w:rPr>
          </w:rPrChange>
        </w:rPr>
        <w:pPrChange w:id="329" w:author="Abdul Basit" w:date="2017-05-31T22:04:00Z">
          <w:pPr>
            <w:jc w:val="center"/>
          </w:pPr>
        </w:pPrChange>
      </w:pPr>
      <w:r w:rsidRPr="00312FB1">
        <w:rPr>
          <w:sz w:val="24"/>
          <w:rPrChange w:id="330" w:author="Abdul Basit" w:date="2017-05-31T22:04:00Z">
            <w:rPr>
              <w:b/>
              <w:sz w:val="24"/>
            </w:rPr>
          </w:rPrChange>
        </w:rPr>
        <w:t>masterRecords[0] = new AccountRecord(100,"Alan", "Jones", 348.17);</w:t>
      </w:r>
    </w:p>
    <w:p w:rsidR="00312FB1" w:rsidRPr="00312FB1" w:rsidRDefault="00312FB1" w:rsidP="00312FB1">
      <w:pPr>
        <w:rPr>
          <w:sz w:val="24"/>
          <w:rPrChange w:id="331" w:author="Abdul Basit" w:date="2017-05-31T22:04:00Z">
            <w:rPr>
              <w:b/>
              <w:sz w:val="24"/>
            </w:rPr>
          </w:rPrChange>
        </w:rPr>
        <w:pPrChange w:id="332" w:author="Abdul Basit" w:date="2017-05-31T22:04:00Z">
          <w:pPr>
            <w:jc w:val="center"/>
          </w:pPr>
        </w:pPrChange>
      </w:pPr>
      <w:r w:rsidRPr="00312FB1">
        <w:rPr>
          <w:sz w:val="24"/>
          <w:rPrChange w:id="333" w:author="Abdul Basit" w:date="2017-05-31T22:04:00Z">
            <w:rPr>
              <w:b/>
              <w:sz w:val="24"/>
            </w:rPr>
          </w:rPrChange>
        </w:rPr>
        <w:t>masterRecords[1] = new AccountRecord(300,"Mary", "Smith", 27.19);</w:t>
      </w:r>
    </w:p>
    <w:p w:rsidR="00312FB1" w:rsidRPr="00312FB1" w:rsidRDefault="00312FB1" w:rsidP="00312FB1">
      <w:pPr>
        <w:rPr>
          <w:sz w:val="24"/>
          <w:rPrChange w:id="334" w:author="Abdul Basit" w:date="2017-05-31T22:04:00Z">
            <w:rPr>
              <w:b/>
              <w:sz w:val="24"/>
            </w:rPr>
          </w:rPrChange>
        </w:rPr>
        <w:pPrChange w:id="335" w:author="Abdul Basit" w:date="2017-05-31T22:04:00Z">
          <w:pPr>
            <w:jc w:val="center"/>
          </w:pPr>
        </w:pPrChange>
      </w:pPr>
      <w:r w:rsidRPr="00312FB1">
        <w:rPr>
          <w:sz w:val="24"/>
          <w:rPrChange w:id="336" w:author="Abdul Basit" w:date="2017-05-31T22:04:00Z">
            <w:rPr>
              <w:b/>
              <w:sz w:val="24"/>
            </w:rPr>
          </w:rPrChange>
        </w:rPr>
        <w:t>masterRecords[2] = new AccountRecord(500,"Sam", "Sharp", 0.00);</w:t>
      </w:r>
    </w:p>
    <w:p w:rsidR="00312FB1" w:rsidRPr="00312FB1" w:rsidRDefault="00312FB1" w:rsidP="00312FB1">
      <w:pPr>
        <w:rPr>
          <w:sz w:val="24"/>
          <w:rPrChange w:id="337" w:author="Abdul Basit" w:date="2017-05-31T22:04:00Z">
            <w:rPr>
              <w:b/>
              <w:sz w:val="24"/>
            </w:rPr>
          </w:rPrChange>
        </w:rPr>
        <w:pPrChange w:id="338" w:author="Abdul Basit" w:date="2017-05-31T22:04:00Z">
          <w:pPr>
            <w:jc w:val="center"/>
          </w:pPr>
        </w:pPrChange>
      </w:pPr>
      <w:r w:rsidRPr="00312FB1">
        <w:rPr>
          <w:sz w:val="24"/>
          <w:rPrChange w:id="339" w:author="Abdul Basit" w:date="2017-05-31T22:04:00Z">
            <w:rPr>
              <w:b/>
              <w:sz w:val="24"/>
            </w:rPr>
          </w:rPrChange>
        </w:rPr>
        <w:t>masterRecords[3] = new AccountRecord(700,"Suzy", "Green", -14.22);</w:t>
      </w:r>
    </w:p>
    <w:p w:rsidR="00312FB1" w:rsidRPr="00312FB1" w:rsidRDefault="00312FB1" w:rsidP="00312FB1">
      <w:pPr>
        <w:rPr>
          <w:sz w:val="24"/>
          <w:rPrChange w:id="340" w:author="Abdul Basit" w:date="2017-05-31T22:04:00Z">
            <w:rPr>
              <w:b/>
              <w:sz w:val="24"/>
            </w:rPr>
          </w:rPrChange>
        </w:rPr>
        <w:pPrChange w:id="341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342" w:author="Abdul Basit" w:date="2017-05-31T22:04:00Z">
            <w:rPr>
              <w:b/>
              <w:sz w:val="24"/>
            </w:rPr>
          </w:rPrChange>
        </w:rPr>
        <w:pPrChange w:id="343" w:author="Abdul Basit" w:date="2017-05-31T22:04:00Z">
          <w:pPr>
            <w:jc w:val="center"/>
          </w:pPr>
        </w:pPrChange>
      </w:pPr>
      <w:r w:rsidRPr="00312FB1">
        <w:rPr>
          <w:sz w:val="24"/>
          <w:rPrChange w:id="344" w:author="Abdul Basit" w:date="2017-05-31T22:04:00Z">
            <w:rPr>
              <w:b/>
              <w:sz w:val="24"/>
            </w:rPr>
          </w:rPrChange>
        </w:rPr>
        <w:t>transactionRecords = new AccountRecord[4];</w:t>
      </w:r>
    </w:p>
    <w:p w:rsidR="00312FB1" w:rsidRPr="00312FB1" w:rsidRDefault="00312FB1" w:rsidP="00312FB1">
      <w:pPr>
        <w:rPr>
          <w:sz w:val="24"/>
          <w:rPrChange w:id="345" w:author="Abdul Basit" w:date="2017-05-31T22:04:00Z">
            <w:rPr>
              <w:b/>
              <w:sz w:val="24"/>
            </w:rPr>
          </w:rPrChange>
        </w:rPr>
        <w:pPrChange w:id="346" w:author="Abdul Basit" w:date="2017-05-31T22:04:00Z">
          <w:pPr>
            <w:jc w:val="center"/>
          </w:pPr>
        </w:pPrChange>
      </w:pPr>
      <w:r w:rsidRPr="00312FB1">
        <w:rPr>
          <w:sz w:val="24"/>
          <w:rPrChange w:id="347" w:author="Abdul Basit" w:date="2017-05-31T22:04:00Z">
            <w:rPr>
              <w:b/>
              <w:sz w:val="24"/>
            </w:rPr>
          </w:rPrChange>
        </w:rPr>
        <w:t>transactionRecords[0] = new AccountRecord(100, 27.14);</w:t>
      </w:r>
    </w:p>
    <w:p w:rsidR="00312FB1" w:rsidRPr="00312FB1" w:rsidRDefault="00312FB1" w:rsidP="00312FB1">
      <w:pPr>
        <w:rPr>
          <w:sz w:val="24"/>
          <w:rPrChange w:id="348" w:author="Abdul Basit" w:date="2017-05-31T22:04:00Z">
            <w:rPr>
              <w:b/>
              <w:sz w:val="24"/>
            </w:rPr>
          </w:rPrChange>
        </w:rPr>
        <w:pPrChange w:id="349" w:author="Abdul Basit" w:date="2017-05-31T22:04:00Z">
          <w:pPr>
            <w:jc w:val="center"/>
          </w:pPr>
        </w:pPrChange>
      </w:pPr>
      <w:r w:rsidRPr="00312FB1">
        <w:rPr>
          <w:sz w:val="24"/>
          <w:rPrChange w:id="350" w:author="Abdul Basit" w:date="2017-05-31T22:04:00Z">
            <w:rPr>
              <w:b/>
              <w:sz w:val="24"/>
            </w:rPr>
          </w:rPrChange>
        </w:rPr>
        <w:t>transactionRecords[1] = new AccountRecord(300, 62.11);</w:t>
      </w:r>
    </w:p>
    <w:p w:rsidR="00312FB1" w:rsidRPr="00312FB1" w:rsidRDefault="00312FB1" w:rsidP="00312FB1">
      <w:pPr>
        <w:rPr>
          <w:sz w:val="24"/>
          <w:rPrChange w:id="351" w:author="Abdul Basit" w:date="2017-05-31T22:04:00Z">
            <w:rPr>
              <w:b/>
              <w:sz w:val="24"/>
            </w:rPr>
          </w:rPrChange>
        </w:rPr>
        <w:pPrChange w:id="352" w:author="Abdul Basit" w:date="2017-05-31T22:04:00Z">
          <w:pPr>
            <w:jc w:val="center"/>
          </w:pPr>
        </w:pPrChange>
      </w:pPr>
      <w:r w:rsidRPr="00312FB1">
        <w:rPr>
          <w:sz w:val="24"/>
          <w:rPrChange w:id="353" w:author="Abdul Basit" w:date="2017-05-31T22:04:00Z">
            <w:rPr>
              <w:b/>
              <w:sz w:val="24"/>
            </w:rPr>
          </w:rPrChange>
        </w:rPr>
        <w:t>transactionRecords[2] = new AccountRecord(400, 100.56);</w:t>
      </w:r>
    </w:p>
    <w:p w:rsidR="00312FB1" w:rsidRPr="00312FB1" w:rsidRDefault="00312FB1" w:rsidP="00312FB1">
      <w:pPr>
        <w:rPr>
          <w:sz w:val="24"/>
          <w:rPrChange w:id="354" w:author="Abdul Basit" w:date="2017-05-31T22:04:00Z">
            <w:rPr>
              <w:b/>
              <w:sz w:val="24"/>
            </w:rPr>
          </w:rPrChange>
        </w:rPr>
        <w:pPrChange w:id="355" w:author="Abdul Basit" w:date="2017-05-31T22:04:00Z">
          <w:pPr>
            <w:jc w:val="center"/>
          </w:pPr>
        </w:pPrChange>
      </w:pPr>
      <w:r w:rsidRPr="00312FB1">
        <w:rPr>
          <w:sz w:val="24"/>
          <w:rPrChange w:id="356" w:author="Abdul Basit" w:date="2017-05-31T22:04:00Z">
            <w:rPr>
              <w:b/>
              <w:sz w:val="24"/>
            </w:rPr>
          </w:rPrChange>
        </w:rPr>
        <w:t>transactionRecords[3] = new AccountRecord(900, 82.17);</w:t>
      </w:r>
    </w:p>
    <w:p w:rsidR="00312FB1" w:rsidRPr="00312FB1" w:rsidRDefault="00312FB1" w:rsidP="00312FB1">
      <w:pPr>
        <w:rPr>
          <w:sz w:val="24"/>
          <w:rPrChange w:id="357" w:author="Abdul Basit" w:date="2017-05-31T22:04:00Z">
            <w:rPr>
              <w:b/>
              <w:sz w:val="24"/>
            </w:rPr>
          </w:rPrChange>
        </w:rPr>
        <w:pPrChange w:id="358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359" w:author="Abdul Basit" w:date="2017-05-31T22:04:00Z">
            <w:rPr>
              <w:b/>
              <w:sz w:val="24"/>
            </w:rPr>
          </w:rPrChange>
        </w:rPr>
        <w:pPrChange w:id="360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361" w:author="Abdul Basit" w:date="2017-05-31T22:04:00Z">
            <w:rPr>
              <w:b/>
              <w:sz w:val="24"/>
            </w:rPr>
          </w:rPrChange>
        </w:rPr>
        <w:pPrChange w:id="362" w:author="Abdul Basit" w:date="2017-05-31T22:04:00Z">
          <w:pPr>
            <w:jc w:val="center"/>
          </w:pPr>
        </w:pPrChange>
      </w:pPr>
      <w:r w:rsidRPr="00312FB1">
        <w:rPr>
          <w:sz w:val="24"/>
          <w:rPrChange w:id="363" w:author="Abdul Basit" w:date="2017-05-31T22:04:00Z">
            <w:rPr>
              <w:b/>
              <w:sz w:val="24"/>
            </w:rPr>
          </w:rPrChange>
        </w:rPr>
        <w:t>writingFile1();</w:t>
      </w:r>
    </w:p>
    <w:p w:rsidR="00312FB1" w:rsidRPr="00312FB1" w:rsidRDefault="00312FB1" w:rsidP="00312FB1">
      <w:pPr>
        <w:rPr>
          <w:sz w:val="24"/>
          <w:rPrChange w:id="364" w:author="Abdul Basit" w:date="2017-05-31T22:04:00Z">
            <w:rPr>
              <w:b/>
              <w:sz w:val="24"/>
            </w:rPr>
          </w:rPrChange>
        </w:rPr>
        <w:pPrChange w:id="365" w:author="Abdul Basit" w:date="2017-05-31T22:04:00Z">
          <w:pPr>
            <w:jc w:val="center"/>
          </w:pPr>
        </w:pPrChange>
      </w:pPr>
      <w:r w:rsidRPr="00312FB1">
        <w:rPr>
          <w:sz w:val="24"/>
          <w:rPrChange w:id="366" w:author="Abdul Basit" w:date="2017-05-31T22:04:00Z">
            <w:rPr>
              <w:b/>
              <w:sz w:val="24"/>
            </w:rPr>
          </w:rPrChange>
        </w:rPr>
        <w:t>writingFile2();</w:t>
      </w:r>
    </w:p>
    <w:p w:rsidR="00312FB1" w:rsidRPr="00312FB1" w:rsidRDefault="00312FB1" w:rsidP="00312FB1">
      <w:pPr>
        <w:rPr>
          <w:sz w:val="24"/>
          <w:rPrChange w:id="367" w:author="Abdul Basit" w:date="2017-05-31T22:04:00Z">
            <w:rPr>
              <w:b/>
              <w:sz w:val="24"/>
            </w:rPr>
          </w:rPrChange>
        </w:rPr>
        <w:pPrChange w:id="368" w:author="Abdul Basit" w:date="2017-05-31T22:04:00Z">
          <w:pPr>
            <w:jc w:val="center"/>
          </w:pPr>
        </w:pPrChange>
      </w:pPr>
      <w:r w:rsidRPr="00312FB1">
        <w:rPr>
          <w:sz w:val="24"/>
          <w:rPrChange w:id="369" w:author="Abdul Basit" w:date="2017-05-31T22:04:00Z">
            <w:rPr>
              <w:b/>
              <w:sz w:val="24"/>
            </w:rPr>
          </w:rPrChange>
        </w:rPr>
        <w:lastRenderedPageBreak/>
        <w:t>}</w:t>
      </w:r>
    </w:p>
    <w:p w:rsidR="00312FB1" w:rsidRPr="00312FB1" w:rsidRDefault="00312FB1" w:rsidP="00312FB1">
      <w:pPr>
        <w:rPr>
          <w:sz w:val="24"/>
          <w:rPrChange w:id="370" w:author="Abdul Basit" w:date="2017-05-31T22:04:00Z">
            <w:rPr>
              <w:b/>
              <w:sz w:val="24"/>
            </w:rPr>
          </w:rPrChange>
        </w:rPr>
        <w:pPrChange w:id="371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372" w:author="Abdul Basit" w:date="2017-05-31T22:04:00Z">
            <w:rPr>
              <w:b/>
              <w:sz w:val="24"/>
            </w:rPr>
          </w:rPrChange>
        </w:rPr>
        <w:pPrChange w:id="373" w:author="Abdul Basit" w:date="2017-05-31T22:04:00Z">
          <w:pPr>
            <w:jc w:val="center"/>
          </w:pPr>
        </w:pPrChange>
      </w:pPr>
      <w:r w:rsidRPr="00312FB1">
        <w:rPr>
          <w:sz w:val="24"/>
          <w:rPrChange w:id="374" w:author="Abdul Basit" w:date="2017-05-31T22:04:00Z">
            <w:rPr>
              <w:b/>
              <w:sz w:val="24"/>
            </w:rPr>
          </w:rPrChange>
        </w:rPr>
        <w:t>public void writingFile1(){</w:t>
      </w:r>
    </w:p>
    <w:p w:rsidR="00312FB1" w:rsidRPr="00312FB1" w:rsidRDefault="00312FB1" w:rsidP="00312FB1">
      <w:pPr>
        <w:rPr>
          <w:sz w:val="24"/>
          <w:rPrChange w:id="375" w:author="Abdul Basit" w:date="2017-05-31T22:04:00Z">
            <w:rPr>
              <w:b/>
              <w:sz w:val="24"/>
            </w:rPr>
          </w:rPrChange>
        </w:rPr>
        <w:pPrChange w:id="376" w:author="Abdul Basit" w:date="2017-05-31T22:04:00Z">
          <w:pPr>
            <w:jc w:val="center"/>
          </w:pPr>
        </w:pPrChange>
      </w:pPr>
      <w:r w:rsidRPr="00312FB1">
        <w:rPr>
          <w:sz w:val="24"/>
          <w:rPrChange w:id="377" w:author="Abdul Basit" w:date="2017-05-31T22:04:00Z">
            <w:rPr>
              <w:b/>
              <w:sz w:val="24"/>
            </w:rPr>
          </w:rPrChange>
        </w:rPr>
        <w:t>file1.format("%d  %s %s  %f%n", masterRecords[0].getAccount(), masterRecords[0].getFirstName(),masterRecords[0].getLastName(),masterRecords[0].getBalance());</w:t>
      </w:r>
    </w:p>
    <w:p w:rsidR="00312FB1" w:rsidRPr="00312FB1" w:rsidRDefault="00312FB1" w:rsidP="00312FB1">
      <w:pPr>
        <w:rPr>
          <w:sz w:val="24"/>
          <w:rPrChange w:id="378" w:author="Abdul Basit" w:date="2017-05-31T22:04:00Z">
            <w:rPr>
              <w:b/>
              <w:sz w:val="24"/>
            </w:rPr>
          </w:rPrChange>
        </w:rPr>
        <w:pPrChange w:id="379" w:author="Abdul Basit" w:date="2017-05-31T22:04:00Z">
          <w:pPr>
            <w:jc w:val="center"/>
          </w:pPr>
        </w:pPrChange>
      </w:pPr>
      <w:r w:rsidRPr="00312FB1">
        <w:rPr>
          <w:sz w:val="24"/>
          <w:rPrChange w:id="380" w:author="Abdul Basit" w:date="2017-05-31T22:04:00Z">
            <w:rPr>
              <w:b/>
              <w:sz w:val="24"/>
            </w:rPr>
          </w:rPrChange>
        </w:rPr>
        <w:t>file1.format("%d  %s %s  %f%n", masterRecords[1].getAccount(), masterRecords[1].getFirstName(),masterRecords[1].getLastName(),masterRecords[1].getBalance());</w:t>
      </w:r>
    </w:p>
    <w:p w:rsidR="00312FB1" w:rsidRPr="00312FB1" w:rsidRDefault="00312FB1" w:rsidP="00312FB1">
      <w:pPr>
        <w:rPr>
          <w:sz w:val="24"/>
          <w:rPrChange w:id="381" w:author="Abdul Basit" w:date="2017-05-31T22:04:00Z">
            <w:rPr>
              <w:b/>
              <w:sz w:val="24"/>
            </w:rPr>
          </w:rPrChange>
        </w:rPr>
        <w:pPrChange w:id="382" w:author="Abdul Basit" w:date="2017-05-31T22:04:00Z">
          <w:pPr>
            <w:jc w:val="center"/>
          </w:pPr>
        </w:pPrChange>
      </w:pPr>
      <w:r w:rsidRPr="00312FB1">
        <w:rPr>
          <w:sz w:val="24"/>
          <w:rPrChange w:id="383" w:author="Abdul Basit" w:date="2017-05-31T22:04:00Z">
            <w:rPr>
              <w:b/>
              <w:sz w:val="24"/>
            </w:rPr>
          </w:rPrChange>
        </w:rPr>
        <w:t>file1.format("%d  %s %s  %f%n", masterRecords[2].getAccount(), masterRecords[2].getFirstName(),masterRecords[2].getLastName(),masterRecords[2].getBalance());</w:t>
      </w:r>
    </w:p>
    <w:p w:rsidR="00312FB1" w:rsidRPr="00312FB1" w:rsidRDefault="00312FB1" w:rsidP="00312FB1">
      <w:pPr>
        <w:rPr>
          <w:sz w:val="24"/>
          <w:rPrChange w:id="384" w:author="Abdul Basit" w:date="2017-05-31T22:04:00Z">
            <w:rPr>
              <w:b/>
              <w:sz w:val="24"/>
            </w:rPr>
          </w:rPrChange>
        </w:rPr>
        <w:pPrChange w:id="385" w:author="Abdul Basit" w:date="2017-05-31T22:04:00Z">
          <w:pPr>
            <w:jc w:val="center"/>
          </w:pPr>
        </w:pPrChange>
      </w:pPr>
      <w:r w:rsidRPr="00312FB1">
        <w:rPr>
          <w:sz w:val="24"/>
          <w:rPrChange w:id="386" w:author="Abdul Basit" w:date="2017-05-31T22:04:00Z">
            <w:rPr>
              <w:b/>
              <w:sz w:val="24"/>
            </w:rPr>
          </w:rPrChange>
        </w:rPr>
        <w:t>file1.format("%d  %s %s  %f%n", masterRecords[3].getAccount(), masterRecords[3].getFirstName(),masterRecords[3].getLastName(),masterRecords[3].getBalance());</w:t>
      </w:r>
    </w:p>
    <w:p w:rsidR="00312FB1" w:rsidRPr="00312FB1" w:rsidRDefault="00312FB1" w:rsidP="00312FB1">
      <w:pPr>
        <w:rPr>
          <w:sz w:val="24"/>
          <w:rPrChange w:id="387" w:author="Abdul Basit" w:date="2017-05-31T22:04:00Z">
            <w:rPr>
              <w:b/>
              <w:sz w:val="24"/>
            </w:rPr>
          </w:rPrChange>
        </w:rPr>
        <w:pPrChange w:id="388" w:author="Abdul Basit" w:date="2017-05-31T22:04:00Z">
          <w:pPr>
            <w:jc w:val="center"/>
          </w:pPr>
        </w:pPrChange>
      </w:pPr>
      <w:r w:rsidRPr="00312FB1">
        <w:rPr>
          <w:sz w:val="24"/>
          <w:rPrChange w:id="389" w:author="Abdul Basit" w:date="2017-05-31T22:04:00Z">
            <w:rPr>
              <w:b/>
              <w:sz w:val="24"/>
            </w:rPr>
          </w:rPrChange>
        </w:rPr>
        <w:t>file1.close();</w:t>
      </w:r>
    </w:p>
    <w:p w:rsidR="00312FB1" w:rsidRPr="00312FB1" w:rsidRDefault="00312FB1" w:rsidP="00312FB1">
      <w:pPr>
        <w:rPr>
          <w:sz w:val="24"/>
          <w:rPrChange w:id="390" w:author="Abdul Basit" w:date="2017-05-31T22:04:00Z">
            <w:rPr>
              <w:b/>
              <w:sz w:val="24"/>
            </w:rPr>
          </w:rPrChange>
        </w:rPr>
        <w:pPrChange w:id="391" w:author="Abdul Basit" w:date="2017-05-31T22:04:00Z">
          <w:pPr>
            <w:jc w:val="center"/>
          </w:pPr>
        </w:pPrChange>
      </w:pPr>
      <w:r w:rsidRPr="00312FB1">
        <w:rPr>
          <w:sz w:val="24"/>
          <w:rPrChange w:id="392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393" w:author="Abdul Basit" w:date="2017-05-31T22:04:00Z">
            <w:rPr>
              <w:b/>
              <w:sz w:val="24"/>
            </w:rPr>
          </w:rPrChange>
        </w:rPr>
        <w:pPrChange w:id="394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395" w:author="Abdul Basit" w:date="2017-05-31T22:04:00Z">
            <w:rPr>
              <w:b/>
              <w:sz w:val="24"/>
            </w:rPr>
          </w:rPrChange>
        </w:rPr>
        <w:pPrChange w:id="396" w:author="Abdul Basit" w:date="2017-05-31T22:04:00Z">
          <w:pPr>
            <w:jc w:val="center"/>
          </w:pPr>
        </w:pPrChange>
      </w:pPr>
      <w:r w:rsidRPr="00312FB1">
        <w:rPr>
          <w:sz w:val="24"/>
          <w:rPrChange w:id="397" w:author="Abdul Basit" w:date="2017-05-31T22:04:00Z">
            <w:rPr>
              <w:b/>
              <w:sz w:val="24"/>
            </w:rPr>
          </w:rPrChange>
        </w:rPr>
        <w:t>public void writingFile2(){</w:t>
      </w:r>
    </w:p>
    <w:p w:rsidR="00312FB1" w:rsidRPr="00312FB1" w:rsidRDefault="00312FB1" w:rsidP="00312FB1">
      <w:pPr>
        <w:rPr>
          <w:sz w:val="24"/>
          <w:rPrChange w:id="398" w:author="Abdul Basit" w:date="2017-05-31T22:04:00Z">
            <w:rPr>
              <w:b/>
              <w:sz w:val="24"/>
            </w:rPr>
          </w:rPrChange>
        </w:rPr>
        <w:pPrChange w:id="399" w:author="Abdul Basit" w:date="2017-05-31T22:04:00Z">
          <w:pPr>
            <w:jc w:val="center"/>
          </w:pPr>
        </w:pPrChange>
      </w:pPr>
      <w:r w:rsidRPr="00312FB1">
        <w:rPr>
          <w:sz w:val="24"/>
          <w:rPrChange w:id="400" w:author="Abdul Basit" w:date="2017-05-31T22:04:00Z">
            <w:rPr>
              <w:b/>
              <w:sz w:val="24"/>
            </w:rPr>
          </w:rPrChange>
        </w:rPr>
        <w:t>file2.format("%d  %f %n", transactionRecords[0].getAccount(), transactionRecords[0].getBalance() );</w:t>
      </w:r>
    </w:p>
    <w:p w:rsidR="00312FB1" w:rsidRPr="00312FB1" w:rsidRDefault="00312FB1" w:rsidP="00312FB1">
      <w:pPr>
        <w:rPr>
          <w:sz w:val="24"/>
          <w:rPrChange w:id="401" w:author="Abdul Basit" w:date="2017-05-31T22:04:00Z">
            <w:rPr>
              <w:b/>
              <w:sz w:val="24"/>
            </w:rPr>
          </w:rPrChange>
        </w:rPr>
        <w:pPrChange w:id="402" w:author="Abdul Basit" w:date="2017-05-31T22:04:00Z">
          <w:pPr>
            <w:jc w:val="center"/>
          </w:pPr>
        </w:pPrChange>
      </w:pPr>
      <w:r w:rsidRPr="00312FB1">
        <w:rPr>
          <w:sz w:val="24"/>
          <w:rPrChange w:id="403" w:author="Abdul Basit" w:date="2017-05-31T22:04:00Z">
            <w:rPr>
              <w:b/>
              <w:sz w:val="24"/>
            </w:rPr>
          </w:rPrChange>
        </w:rPr>
        <w:t>file2.format("%d  %f%n", transactionRecords[1].getAccount(), transactionRecords[1].getBalance());</w:t>
      </w:r>
    </w:p>
    <w:p w:rsidR="00312FB1" w:rsidRPr="00312FB1" w:rsidRDefault="00312FB1" w:rsidP="00312FB1">
      <w:pPr>
        <w:rPr>
          <w:sz w:val="24"/>
          <w:rPrChange w:id="404" w:author="Abdul Basit" w:date="2017-05-31T22:04:00Z">
            <w:rPr>
              <w:b/>
              <w:sz w:val="24"/>
            </w:rPr>
          </w:rPrChange>
        </w:rPr>
        <w:pPrChange w:id="405" w:author="Abdul Basit" w:date="2017-05-31T22:04:00Z">
          <w:pPr>
            <w:jc w:val="center"/>
          </w:pPr>
        </w:pPrChange>
      </w:pPr>
      <w:r w:rsidRPr="00312FB1">
        <w:rPr>
          <w:sz w:val="24"/>
          <w:rPrChange w:id="406" w:author="Abdul Basit" w:date="2017-05-31T22:04:00Z">
            <w:rPr>
              <w:b/>
              <w:sz w:val="24"/>
            </w:rPr>
          </w:rPrChange>
        </w:rPr>
        <w:t>file2.format("%d  %f%n", transactionRecords[2].getAccount(), transactionRecords[2].getBalance());</w:t>
      </w:r>
    </w:p>
    <w:p w:rsidR="00312FB1" w:rsidRPr="00312FB1" w:rsidRDefault="00312FB1" w:rsidP="00312FB1">
      <w:pPr>
        <w:rPr>
          <w:sz w:val="24"/>
          <w:rPrChange w:id="407" w:author="Abdul Basit" w:date="2017-05-31T22:04:00Z">
            <w:rPr>
              <w:b/>
              <w:sz w:val="24"/>
            </w:rPr>
          </w:rPrChange>
        </w:rPr>
        <w:pPrChange w:id="408" w:author="Abdul Basit" w:date="2017-05-31T22:04:00Z">
          <w:pPr>
            <w:jc w:val="center"/>
          </w:pPr>
        </w:pPrChange>
      </w:pPr>
      <w:r w:rsidRPr="00312FB1">
        <w:rPr>
          <w:sz w:val="24"/>
          <w:rPrChange w:id="409" w:author="Abdul Basit" w:date="2017-05-31T22:04:00Z">
            <w:rPr>
              <w:b/>
              <w:sz w:val="24"/>
            </w:rPr>
          </w:rPrChange>
        </w:rPr>
        <w:t>file2.format("%d  %f%n", transactionRecords[3].getAccount(), transactionRecords[3].getBalance());</w:t>
      </w:r>
    </w:p>
    <w:p w:rsidR="00312FB1" w:rsidRPr="00312FB1" w:rsidRDefault="00312FB1" w:rsidP="00312FB1">
      <w:pPr>
        <w:rPr>
          <w:sz w:val="24"/>
          <w:rPrChange w:id="410" w:author="Abdul Basit" w:date="2017-05-31T22:04:00Z">
            <w:rPr>
              <w:b/>
              <w:sz w:val="24"/>
            </w:rPr>
          </w:rPrChange>
        </w:rPr>
        <w:pPrChange w:id="411" w:author="Abdul Basit" w:date="2017-05-31T22:04:00Z">
          <w:pPr>
            <w:jc w:val="center"/>
          </w:pPr>
        </w:pPrChange>
      </w:pPr>
      <w:r w:rsidRPr="00312FB1">
        <w:rPr>
          <w:sz w:val="24"/>
          <w:rPrChange w:id="412" w:author="Abdul Basit" w:date="2017-05-31T22:04:00Z">
            <w:rPr>
              <w:b/>
              <w:sz w:val="24"/>
            </w:rPr>
          </w:rPrChange>
        </w:rPr>
        <w:t>file2.close();</w:t>
      </w:r>
    </w:p>
    <w:p w:rsidR="00312FB1" w:rsidRPr="00312FB1" w:rsidRDefault="00312FB1" w:rsidP="00312FB1">
      <w:pPr>
        <w:rPr>
          <w:sz w:val="24"/>
          <w:rPrChange w:id="413" w:author="Abdul Basit" w:date="2017-05-31T22:04:00Z">
            <w:rPr>
              <w:b/>
              <w:sz w:val="24"/>
            </w:rPr>
          </w:rPrChange>
        </w:rPr>
        <w:pPrChange w:id="414" w:author="Abdul Basit" w:date="2017-05-31T22:04:00Z">
          <w:pPr>
            <w:jc w:val="center"/>
          </w:pPr>
        </w:pPrChange>
      </w:pPr>
      <w:r w:rsidRPr="00312FB1">
        <w:rPr>
          <w:sz w:val="24"/>
          <w:rPrChange w:id="415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416" w:author="Abdul Basit" w:date="2017-05-31T22:04:00Z">
            <w:rPr>
              <w:b/>
              <w:sz w:val="24"/>
            </w:rPr>
          </w:rPrChange>
        </w:rPr>
        <w:pPrChange w:id="417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418" w:author="Abdul Basit" w:date="2017-05-31T22:04:00Z">
            <w:rPr>
              <w:b/>
              <w:sz w:val="24"/>
            </w:rPr>
          </w:rPrChange>
        </w:rPr>
        <w:pPrChange w:id="419" w:author="Abdul Basit" w:date="2017-05-31T22:04:00Z">
          <w:pPr>
            <w:jc w:val="center"/>
          </w:pPr>
        </w:pPrChange>
      </w:pPr>
      <w:r w:rsidRPr="00312FB1">
        <w:rPr>
          <w:sz w:val="24"/>
          <w:rPrChange w:id="420" w:author="Abdul Basit" w:date="2017-05-31T22:04:00Z">
            <w:rPr>
              <w:b/>
              <w:sz w:val="24"/>
            </w:rPr>
          </w:rPrChange>
        </w:rPr>
        <w:t>public Formatter getFile1(){</w:t>
      </w:r>
    </w:p>
    <w:p w:rsidR="00312FB1" w:rsidRPr="00312FB1" w:rsidRDefault="00312FB1" w:rsidP="00312FB1">
      <w:pPr>
        <w:rPr>
          <w:sz w:val="24"/>
          <w:rPrChange w:id="421" w:author="Abdul Basit" w:date="2017-05-31T22:04:00Z">
            <w:rPr>
              <w:b/>
              <w:sz w:val="24"/>
            </w:rPr>
          </w:rPrChange>
        </w:rPr>
        <w:pPrChange w:id="422" w:author="Abdul Basit" w:date="2017-05-31T22:04:00Z">
          <w:pPr>
            <w:jc w:val="center"/>
          </w:pPr>
        </w:pPrChange>
      </w:pPr>
      <w:r w:rsidRPr="00312FB1">
        <w:rPr>
          <w:sz w:val="24"/>
          <w:rPrChange w:id="423" w:author="Abdul Basit" w:date="2017-05-31T22:04:00Z">
            <w:rPr>
              <w:b/>
              <w:sz w:val="24"/>
            </w:rPr>
          </w:rPrChange>
        </w:rPr>
        <w:lastRenderedPageBreak/>
        <w:t>return file1;</w:t>
      </w:r>
    </w:p>
    <w:p w:rsidR="00312FB1" w:rsidRPr="00312FB1" w:rsidRDefault="00312FB1" w:rsidP="00312FB1">
      <w:pPr>
        <w:rPr>
          <w:sz w:val="24"/>
          <w:rPrChange w:id="424" w:author="Abdul Basit" w:date="2017-05-31T22:04:00Z">
            <w:rPr>
              <w:b/>
              <w:sz w:val="24"/>
            </w:rPr>
          </w:rPrChange>
        </w:rPr>
        <w:pPrChange w:id="425" w:author="Abdul Basit" w:date="2017-05-31T22:04:00Z">
          <w:pPr>
            <w:jc w:val="center"/>
          </w:pPr>
        </w:pPrChange>
      </w:pPr>
      <w:r w:rsidRPr="00312FB1">
        <w:rPr>
          <w:sz w:val="24"/>
          <w:rPrChange w:id="426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427" w:author="Abdul Basit" w:date="2017-05-31T22:04:00Z">
            <w:rPr>
              <w:b/>
              <w:sz w:val="24"/>
            </w:rPr>
          </w:rPrChange>
        </w:rPr>
        <w:pPrChange w:id="428" w:author="Abdul Basit" w:date="2017-05-31T22:04:00Z">
          <w:pPr>
            <w:jc w:val="center"/>
          </w:pPr>
        </w:pPrChange>
      </w:pPr>
      <w:r w:rsidRPr="00312FB1">
        <w:rPr>
          <w:sz w:val="24"/>
          <w:rPrChange w:id="429" w:author="Abdul Basit" w:date="2017-05-31T22:04:00Z">
            <w:rPr>
              <w:b/>
              <w:sz w:val="24"/>
            </w:rPr>
          </w:rPrChange>
        </w:rPr>
        <w:t>public Formatter getFile2(){</w:t>
      </w:r>
    </w:p>
    <w:p w:rsidR="00312FB1" w:rsidRPr="00312FB1" w:rsidRDefault="00312FB1" w:rsidP="00312FB1">
      <w:pPr>
        <w:rPr>
          <w:sz w:val="24"/>
          <w:rPrChange w:id="430" w:author="Abdul Basit" w:date="2017-05-31T22:04:00Z">
            <w:rPr>
              <w:b/>
              <w:sz w:val="24"/>
            </w:rPr>
          </w:rPrChange>
        </w:rPr>
        <w:pPrChange w:id="431" w:author="Abdul Basit" w:date="2017-05-31T22:04:00Z">
          <w:pPr>
            <w:jc w:val="center"/>
          </w:pPr>
        </w:pPrChange>
      </w:pPr>
      <w:r w:rsidRPr="00312FB1">
        <w:rPr>
          <w:sz w:val="24"/>
          <w:rPrChange w:id="432" w:author="Abdul Basit" w:date="2017-05-31T22:04:00Z">
            <w:rPr>
              <w:b/>
              <w:sz w:val="24"/>
            </w:rPr>
          </w:rPrChange>
        </w:rPr>
        <w:t>return file2;</w:t>
      </w:r>
    </w:p>
    <w:p w:rsidR="00312FB1" w:rsidRPr="00312FB1" w:rsidRDefault="00312FB1" w:rsidP="00312FB1">
      <w:pPr>
        <w:rPr>
          <w:sz w:val="24"/>
          <w:rPrChange w:id="433" w:author="Abdul Basit" w:date="2017-05-31T22:04:00Z">
            <w:rPr>
              <w:b/>
              <w:sz w:val="24"/>
            </w:rPr>
          </w:rPrChange>
        </w:rPr>
        <w:pPrChange w:id="434" w:author="Abdul Basit" w:date="2017-05-31T22:04:00Z">
          <w:pPr>
            <w:jc w:val="center"/>
          </w:pPr>
        </w:pPrChange>
      </w:pPr>
      <w:r w:rsidRPr="00312FB1">
        <w:rPr>
          <w:sz w:val="24"/>
          <w:rPrChange w:id="435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436" w:author="Abdul Basit" w:date="2017-05-31T22:04:00Z">
            <w:rPr>
              <w:b/>
              <w:sz w:val="24"/>
            </w:rPr>
          </w:rPrChange>
        </w:rPr>
        <w:pPrChange w:id="437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438" w:author="Abdul Basit" w:date="2017-05-31T22:04:00Z">
            <w:rPr>
              <w:b/>
              <w:sz w:val="24"/>
            </w:rPr>
          </w:rPrChange>
        </w:rPr>
        <w:pPrChange w:id="439" w:author="Abdul Basit" w:date="2017-05-31T22:04:00Z">
          <w:pPr>
            <w:jc w:val="center"/>
          </w:pPr>
        </w:pPrChange>
      </w:pPr>
      <w:r w:rsidRPr="00312FB1">
        <w:rPr>
          <w:sz w:val="24"/>
          <w:rPrChange w:id="440" w:author="Abdul Basit" w:date="2017-05-31T22:04:00Z">
            <w:rPr>
              <w:b/>
              <w:sz w:val="24"/>
            </w:rPr>
          </w:rPrChange>
        </w:rPr>
        <w:t>public AccountRecord[] getMasterRecords(){</w:t>
      </w:r>
    </w:p>
    <w:p w:rsidR="00312FB1" w:rsidRPr="00312FB1" w:rsidRDefault="00312FB1" w:rsidP="00312FB1">
      <w:pPr>
        <w:rPr>
          <w:sz w:val="24"/>
          <w:rPrChange w:id="441" w:author="Abdul Basit" w:date="2017-05-31T22:04:00Z">
            <w:rPr>
              <w:b/>
              <w:sz w:val="24"/>
            </w:rPr>
          </w:rPrChange>
        </w:rPr>
        <w:pPrChange w:id="442" w:author="Abdul Basit" w:date="2017-05-31T22:04:00Z">
          <w:pPr>
            <w:jc w:val="center"/>
          </w:pPr>
        </w:pPrChange>
      </w:pPr>
      <w:r w:rsidRPr="00312FB1">
        <w:rPr>
          <w:sz w:val="24"/>
          <w:rPrChange w:id="443" w:author="Abdul Basit" w:date="2017-05-31T22:04:00Z">
            <w:rPr>
              <w:b/>
              <w:sz w:val="24"/>
            </w:rPr>
          </w:rPrChange>
        </w:rPr>
        <w:t>return masterRecords;</w:t>
      </w:r>
    </w:p>
    <w:p w:rsidR="00312FB1" w:rsidRPr="00312FB1" w:rsidRDefault="00312FB1" w:rsidP="00312FB1">
      <w:pPr>
        <w:rPr>
          <w:sz w:val="24"/>
          <w:rPrChange w:id="444" w:author="Abdul Basit" w:date="2017-05-31T22:04:00Z">
            <w:rPr>
              <w:b/>
              <w:sz w:val="24"/>
            </w:rPr>
          </w:rPrChange>
        </w:rPr>
        <w:pPrChange w:id="445" w:author="Abdul Basit" w:date="2017-05-31T22:04:00Z">
          <w:pPr>
            <w:jc w:val="center"/>
          </w:pPr>
        </w:pPrChange>
      </w:pPr>
      <w:r w:rsidRPr="00312FB1">
        <w:rPr>
          <w:sz w:val="24"/>
          <w:rPrChange w:id="446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447" w:author="Abdul Basit" w:date="2017-05-31T22:04:00Z">
            <w:rPr>
              <w:b/>
              <w:sz w:val="24"/>
            </w:rPr>
          </w:rPrChange>
        </w:rPr>
        <w:pPrChange w:id="448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449" w:author="Abdul Basit" w:date="2017-05-31T22:04:00Z">
            <w:rPr>
              <w:b/>
              <w:sz w:val="24"/>
            </w:rPr>
          </w:rPrChange>
        </w:rPr>
        <w:pPrChange w:id="450" w:author="Abdul Basit" w:date="2017-05-31T22:04:00Z">
          <w:pPr>
            <w:jc w:val="center"/>
          </w:pPr>
        </w:pPrChange>
      </w:pPr>
      <w:r w:rsidRPr="00312FB1">
        <w:rPr>
          <w:sz w:val="24"/>
          <w:rPrChange w:id="451" w:author="Abdul Basit" w:date="2017-05-31T22:04:00Z">
            <w:rPr>
              <w:b/>
              <w:sz w:val="24"/>
            </w:rPr>
          </w:rPrChange>
        </w:rPr>
        <w:t>public AccountRecord[] getTransactionRecords(){</w:t>
      </w:r>
    </w:p>
    <w:p w:rsidR="00312FB1" w:rsidRPr="00312FB1" w:rsidRDefault="00312FB1" w:rsidP="00312FB1">
      <w:pPr>
        <w:rPr>
          <w:sz w:val="24"/>
          <w:rPrChange w:id="452" w:author="Abdul Basit" w:date="2017-05-31T22:04:00Z">
            <w:rPr>
              <w:b/>
              <w:sz w:val="24"/>
            </w:rPr>
          </w:rPrChange>
        </w:rPr>
        <w:pPrChange w:id="453" w:author="Abdul Basit" w:date="2017-05-31T22:04:00Z">
          <w:pPr>
            <w:jc w:val="center"/>
          </w:pPr>
        </w:pPrChange>
      </w:pPr>
      <w:r w:rsidRPr="00312FB1">
        <w:rPr>
          <w:sz w:val="24"/>
          <w:rPrChange w:id="454" w:author="Abdul Basit" w:date="2017-05-31T22:04:00Z">
            <w:rPr>
              <w:b/>
              <w:sz w:val="24"/>
            </w:rPr>
          </w:rPrChange>
        </w:rPr>
        <w:t>return transactionRecords;</w:t>
      </w:r>
    </w:p>
    <w:p w:rsidR="00312FB1" w:rsidRPr="00312FB1" w:rsidRDefault="00312FB1" w:rsidP="00312FB1">
      <w:pPr>
        <w:rPr>
          <w:sz w:val="24"/>
          <w:rPrChange w:id="455" w:author="Abdul Basit" w:date="2017-05-31T22:04:00Z">
            <w:rPr>
              <w:b/>
              <w:sz w:val="24"/>
            </w:rPr>
          </w:rPrChange>
        </w:rPr>
        <w:pPrChange w:id="456" w:author="Abdul Basit" w:date="2017-05-31T22:04:00Z">
          <w:pPr>
            <w:jc w:val="center"/>
          </w:pPr>
        </w:pPrChange>
      </w:pPr>
      <w:r w:rsidRPr="00312FB1">
        <w:rPr>
          <w:sz w:val="24"/>
          <w:rPrChange w:id="457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458" w:author="Abdul Basit" w:date="2017-05-31T22:04:00Z">
            <w:rPr>
              <w:b/>
              <w:sz w:val="24"/>
            </w:rPr>
          </w:rPrChange>
        </w:rPr>
        <w:pPrChange w:id="459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460" w:author="Abdul Basit" w:date="2017-05-31T22:04:00Z">
            <w:rPr>
              <w:b/>
              <w:sz w:val="24"/>
            </w:rPr>
          </w:rPrChange>
        </w:rPr>
        <w:pPrChange w:id="461" w:author="Abdul Basit" w:date="2017-05-31T22:04:00Z">
          <w:pPr>
            <w:jc w:val="center"/>
          </w:pPr>
        </w:pPrChange>
      </w:pPr>
      <w:r w:rsidRPr="00312FB1">
        <w:rPr>
          <w:sz w:val="24"/>
          <w:rPrChange w:id="462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463" w:author="Abdul Basit" w:date="2017-05-31T22:04:00Z">
            <w:rPr>
              <w:b/>
              <w:sz w:val="24"/>
            </w:rPr>
          </w:rPrChange>
        </w:rPr>
        <w:pPrChange w:id="464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465" w:author="Abdul Basit" w:date="2017-05-31T22:04:00Z">
            <w:rPr>
              <w:b/>
              <w:sz w:val="24"/>
            </w:rPr>
          </w:rPrChange>
        </w:rPr>
        <w:pPrChange w:id="466" w:author="Abdul Basit" w:date="2017-05-31T22:04:00Z">
          <w:pPr>
            <w:jc w:val="center"/>
          </w:pPr>
        </w:pPrChange>
      </w:pPr>
      <w:r w:rsidRPr="00312FB1">
        <w:rPr>
          <w:sz w:val="24"/>
          <w:rPrChange w:id="467" w:author="Abdul Basit" w:date="2017-05-31T22:04:00Z">
            <w:rPr>
              <w:b/>
              <w:sz w:val="24"/>
            </w:rPr>
          </w:rPrChange>
        </w:rPr>
        <w:t>import java.io.File;</w:t>
      </w:r>
    </w:p>
    <w:p w:rsidR="00312FB1" w:rsidRPr="00312FB1" w:rsidRDefault="00312FB1" w:rsidP="00312FB1">
      <w:pPr>
        <w:rPr>
          <w:sz w:val="24"/>
          <w:rPrChange w:id="468" w:author="Abdul Basit" w:date="2017-05-31T22:04:00Z">
            <w:rPr>
              <w:b/>
              <w:sz w:val="24"/>
            </w:rPr>
          </w:rPrChange>
        </w:rPr>
        <w:pPrChange w:id="469" w:author="Abdul Basit" w:date="2017-05-31T22:04:00Z">
          <w:pPr>
            <w:jc w:val="center"/>
          </w:pPr>
        </w:pPrChange>
      </w:pPr>
      <w:r w:rsidRPr="00312FB1">
        <w:rPr>
          <w:sz w:val="24"/>
          <w:rPrChange w:id="470" w:author="Abdul Basit" w:date="2017-05-31T22:04:00Z">
            <w:rPr>
              <w:b/>
              <w:sz w:val="24"/>
            </w:rPr>
          </w:rPrChange>
        </w:rPr>
        <w:t>import java.io.FileNotFoundException;</w:t>
      </w:r>
    </w:p>
    <w:p w:rsidR="00312FB1" w:rsidRPr="00312FB1" w:rsidRDefault="00312FB1" w:rsidP="00312FB1">
      <w:pPr>
        <w:rPr>
          <w:sz w:val="24"/>
          <w:rPrChange w:id="471" w:author="Abdul Basit" w:date="2017-05-31T22:04:00Z">
            <w:rPr>
              <w:b/>
              <w:sz w:val="24"/>
            </w:rPr>
          </w:rPrChange>
        </w:rPr>
        <w:pPrChange w:id="472" w:author="Abdul Basit" w:date="2017-05-31T22:04:00Z">
          <w:pPr>
            <w:jc w:val="center"/>
          </w:pPr>
        </w:pPrChange>
      </w:pPr>
      <w:r w:rsidRPr="00312FB1">
        <w:rPr>
          <w:sz w:val="24"/>
          <w:rPrChange w:id="473" w:author="Abdul Basit" w:date="2017-05-31T22:04:00Z">
            <w:rPr>
              <w:b/>
              <w:sz w:val="24"/>
            </w:rPr>
          </w:rPrChange>
        </w:rPr>
        <w:t>import java.util.Formatter;</w:t>
      </w:r>
    </w:p>
    <w:p w:rsidR="00312FB1" w:rsidRPr="00312FB1" w:rsidRDefault="00312FB1" w:rsidP="00312FB1">
      <w:pPr>
        <w:rPr>
          <w:sz w:val="24"/>
          <w:rPrChange w:id="474" w:author="Abdul Basit" w:date="2017-05-31T22:04:00Z">
            <w:rPr>
              <w:b/>
              <w:sz w:val="24"/>
            </w:rPr>
          </w:rPrChange>
        </w:rPr>
        <w:pPrChange w:id="475" w:author="Abdul Basit" w:date="2017-05-31T22:04:00Z">
          <w:pPr>
            <w:jc w:val="center"/>
          </w:pPr>
        </w:pPrChange>
      </w:pPr>
      <w:r w:rsidRPr="00312FB1">
        <w:rPr>
          <w:sz w:val="24"/>
          <w:rPrChange w:id="476" w:author="Abdul Basit" w:date="2017-05-31T22:04:00Z">
            <w:rPr>
              <w:b/>
              <w:sz w:val="24"/>
            </w:rPr>
          </w:rPrChange>
        </w:rPr>
        <w:t>import java.util.Scanner;</w:t>
      </w:r>
    </w:p>
    <w:p w:rsidR="00312FB1" w:rsidRPr="00312FB1" w:rsidRDefault="00312FB1" w:rsidP="00312FB1">
      <w:pPr>
        <w:rPr>
          <w:sz w:val="24"/>
          <w:rPrChange w:id="477" w:author="Abdul Basit" w:date="2017-05-31T22:04:00Z">
            <w:rPr>
              <w:b/>
              <w:sz w:val="24"/>
            </w:rPr>
          </w:rPrChange>
        </w:rPr>
        <w:pPrChange w:id="478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479" w:author="Abdul Basit" w:date="2017-05-31T22:04:00Z">
            <w:rPr>
              <w:b/>
              <w:sz w:val="24"/>
            </w:rPr>
          </w:rPrChange>
        </w:rPr>
        <w:pPrChange w:id="480" w:author="Abdul Basit" w:date="2017-05-31T22:04:00Z">
          <w:pPr>
            <w:jc w:val="center"/>
          </w:pPr>
        </w:pPrChange>
      </w:pPr>
      <w:r w:rsidRPr="00312FB1">
        <w:rPr>
          <w:sz w:val="24"/>
          <w:rPrChange w:id="481" w:author="Abdul Basit" w:date="2017-05-31T22:04:00Z">
            <w:rPr>
              <w:b/>
              <w:sz w:val="24"/>
            </w:rPr>
          </w:rPrChange>
        </w:rPr>
        <w:t>public class FileMatch {</w:t>
      </w:r>
    </w:p>
    <w:p w:rsidR="00312FB1" w:rsidRPr="00312FB1" w:rsidRDefault="00312FB1" w:rsidP="00312FB1">
      <w:pPr>
        <w:rPr>
          <w:sz w:val="24"/>
          <w:rPrChange w:id="482" w:author="Abdul Basit" w:date="2017-05-31T22:04:00Z">
            <w:rPr>
              <w:b/>
              <w:sz w:val="24"/>
            </w:rPr>
          </w:rPrChange>
        </w:rPr>
        <w:pPrChange w:id="483" w:author="Abdul Basit" w:date="2017-05-31T22:04:00Z">
          <w:pPr>
            <w:jc w:val="center"/>
          </w:pPr>
        </w:pPrChange>
      </w:pPr>
      <w:r w:rsidRPr="00312FB1">
        <w:rPr>
          <w:sz w:val="24"/>
          <w:rPrChange w:id="484" w:author="Abdul Basit" w:date="2017-05-31T22:04:00Z">
            <w:rPr>
              <w:b/>
              <w:sz w:val="24"/>
            </w:rPr>
          </w:rPrChange>
        </w:rPr>
        <w:t>private Scanner readF1;</w:t>
      </w:r>
    </w:p>
    <w:p w:rsidR="00312FB1" w:rsidRPr="00312FB1" w:rsidRDefault="00312FB1" w:rsidP="00312FB1">
      <w:pPr>
        <w:rPr>
          <w:sz w:val="24"/>
          <w:rPrChange w:id="485" w:author="Abdul Basit" w:date="2017-05-31T22:04:00Z">
            <w:rPr>
              <w:b/>
              <w:sz w:val="24"/>
            </w:rPr>
          </w:rPrChange>
        </w:rPr>
        <w:pPrChange w:id="486" w:author="Abdul Basit" w:date="2017-05-31T22:04:00Z">
          <w:pPr>
            <w:jc w:val="center"/>
          </w:pPr>
        </w:pPrChange>
      </w:pPr>
      <w:r w:rsidRPr="00312FB1">
        <w:rPr>
          <w:sz w:val="24"/>
          <w:rPrChange w:id="487" w:author="Abdul Basit" w:date="2017-05-31T22:04:00Z">
            <w:rPr>
              <w:b/>
              <w:sz w:val="24"/>
            </w:rPr>
          </w:rPrChange>
        </w:rPr>
        <w:t>private Scanner readF2;</w:t>
      </w:r>
    </w:p>
    <w:p w:rsidR="00312FB1" w:rsidRPr="00312FB1" w:rsidRDefault="00312FB1" w:rsidP="00312FB1">
      <w:pPr>
        <w:rPr>
          <w:sz w:val="24"/>
          <w:rPrChange w:id="488" w:author="Abdul Basit" w:date="2017-05-31T22:04:00Z">
            <w:rPr>
              <w:b/>
              <w:sz w:val="24"/>
            </w:rPr>
          </w:rPrChange>
        </w:rPr>
        <w:pPrChange w:id="489" w:author="Abdul Basit" w:date="2017-05-31T22:04:00Z">
          <w:pPr>
            <w:jc w:val="center"/>
          </w:pPr>
        </w:pPrChange>
      </w:pPr>
      <w:r w:rsidRPr="00312FB1">
        <w:rPr>
          <w:sz w:val="24"/>
          <w:rPrChange w:id="490" w:author="Abdul Basit" w:date="2017-05-31T22:04:00Z">
            <w:rPr>
              <w:b/>
              <w:sz w:val="24"/>
            </w:rPr>
          </w:rPrChange>
        </w:rPr>
        <w:t>private DataFile data;</w:t>
      </w:r>
    </w:p>
    <w:p w:rsidR="00312FB1" w:rsidRPr="00312FB1" w:rsidRDefault="00312FB1" w:rsidP="00312FB1">
      <w:pPr>
        <w:rPr>
          <w:sz w:val="24"/>
          <w:rPrChange w:id="491" w:author="Abdul Basit" w:date="2017-05-31T22:04:00Z">
            <w:rPr>
              <w:b/>
              <w:sz w:val="24"/>
            </w:rPr>
          </w:rPrChange>
        </w:rPr>
        <w:pPrChange w:id="492" w:author="Abdul Basit" w:date="2017-05-31T22:04:00Z">
          <w:pPr>
            <w:jc w:val="center"/>
          </w:pPr>
        </w:pPrChange>
      </w:pPr>
      <w:r w:rsidRPr="00312FB1">
        <w:rPr>
          <w:sz w:val="24"/>
          <w:rPrChange w:id="493" w:author="Abdul Basit" w:date="2017-05-31T22:04:00Z">
            <w:rPr>
              <w:b/>
              <w:sz w:val="24"/>
            </w:rPr>
          </w:rPrChange>
        </w:rPr>
        <w:t>private AccountRecord record;</w:t>
      </w:r>
    </w:p>
    <w:p w:rsidR="00312FB1" w:rsidRPr="00312FB1" w:rsidRDefault="00312FB1" w:rsidP="00312FB1">
      <w:pPr>
        <w:rPr>
          <w:sz w:val="24"/>
          <w:rPrChange w:id="494" w:author="Abdul Basit" w:date="2017-05-31T22:04:00Z">
            <w:rPr>
              <w:b/>
              <w:sz w:val="24"/>
            </w:rPr>
          </w:rPrChange>
        </w:rPr>
        <w:pPrChange w:id="495" w:author="Abdul Basit" w:date="2017-05-31T22:04:00Z">
          <w:pPr>
            <w:jc w:val="center"/>
          </w:pPr>
        </w:pPrChange>
      </w:pPr>
      <w:r w:rsidRPr="00312FB1">
        <w:rPr>
          <w:sz w:val="24"/>
          <w:rPrChange w:id="496" w:author="Abdul Basit" w:date="2017-05-31T22:04:00Z">
            <w:rPr>
              <w:b/>
              <w:sz w:val="24"/>
            </w:rPr>
          </w:rPrChange>
        </w:rPr>
        <w:t>private Formatter newM,logF;</w:t>
      </w:r>
    </w:p>
    <w:p w:rsidR="00312FB1" w:rsidRPr="00312FB1" w:rsidRDefault="00312FB1" w:rsidP="00312FB1">
      <w:pPr>
        <w:rPr>
          <w:sz w:val="24"/>
          <w:rPrChange w:id="497" w:author="Abdul Basit" w:date="2017-05-31T22:04:00Z">
            <w:rPr>
              <w:b/>
              <w:sz w:val="24"/>
            </w:rPr>
          </w:rPrChange>
        </w:rPr>
        <w:pPrChange w:id="498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499" w:author="Abdul Basit" w:date="2017-05-31T22:04:00Z">
            <w:rPr>
              <w:b/>
              <w:sz w:val="24"/>
            </w:rPr>
          </w:rPrChange>
        </w:rPr>
        <w:pPrChange w:id="500" w:author="Abdul Basit" w:date="2017-05-31T22:04:00Z">
          <w:pPr>
            <w:jc w:val="center"/>
          </w:pPr>
        </w:pPrChange>
      </w:pPr>
      <w:r w:rsidRPr="00312FB1">
        <w:rPr>
          <w:sz w:val="24"/>
          <w:rPrChange w:id="501" w:author="Abdul Basit" w:date="2017-05-31T22:04:00Z">
            <w:rPr>
              <w:b/>
              <w:sz w:val="24"/>
            </w:rPr>
          </w:rPrChange>
        </w:rPr>
        <w:t>public FileMatch() throws FileNotFoundException{</w:t>
      </w:r>
    </w:p>
    <w:p w:rsidR="00312FB1" w:rsidRPr="00312FB1" w:rsidRDefault="00312FB1" w:rsidP="00312FB1">
      <w:pPr>
        <w:rPr>
          <w:sz w:val="24"/>
          <w:rPrChange w:id="502" w:author="Abdul Basit" w:date="2017-05-31T22:04:00Z">
            <w:rPr>
              <w:b/>
              <w:sz w:val="24"/>
            </w:rPr>
          </w:rPrChange>
        </w:rPr>
        <w:pPrChange w:id="503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504" w:author="Abdul Basit" w:date="2017-05-31T22:04:00Z">
            <w:rPr>
              <w:b/>
              <w:sz w:val="24"/>
            </w:rPr>
          </w:rPrChange>
        </w:rPr>
        <w:pPrChange w:id="505" w:author="Abdul Basit" w:date="2017-05-31T22:04:00Z">
          <w:pPr>
            <w:jc w:val="center"/>
          </w:pPr>
        </w:pPrChange>
      </w:pPr>
      <w:r w:rsidRPr="00312FB1">
        <w:rPr>
          <w:sz w:val="24"/>
          <w:rPrChange w:id="506" w:author="Abdul Basit" w:date="2017-05-31T22:04:00Z">
            <w:rPr>
              <w:b/>
              <w:sz w:val="24"/>
            </w:rPr>
          </w:rPrChange>
        </w:rPr>
        <w:t>record = new AccountRecord();</w:t>
      </w:r>
    </w:p>
    <w:p w:rsidR="00312FB1" w:rsidRPr="00312FB1" w:rsidRDefault="00312FB1" w:rsidP="00312FB1">
      <w:pPr>
        <w:rPr>
          <w:sz w:val="24"/>
          <w:rPrChange w:id="507" w:author="Abdul Basit" w:date="2017-05-31T22:04:00Z">
            <w:rPr>
              <w:b/>
              <w:sz w:val="24"/>
            </w:rPr>
          </w:rPrChange>
        </w:rPr>
        <w:pPrChange w:id="508" w:author="Abdul Basit" w:date="2017-05-31T22:04:00Z">
          <w:pPr>
            <w:jc w:val="center"/>
          </w:pPr>
        </w:pPrChange>
      </w:pPr>
      <w:r w:rsidRPr="00312FB1">
        <w:rPr>
          <w:sz w:val="24"/>
          <w:rPrChange w:id="509" w:author="Abdul Basit" w:date="2017-05-31T22:04:00Z">
            <w:rPr>
              <w:b/>
              <w:sz w:val="24"/>
            </w:rPr>
          </w:rPrChange>
        </w:rPr>
        <w:t>data = new DataFile();</w:t>
      </w:r>
    </w:p>
    <w:p w:rsidR="00312FB1" w:rsidRPr="00312FB1" w:rsidRDefault="00312FB1" w:rsidP="00312FB1">
      <w:pPr>
        <w:rPr>
          <w:sz w:val="24"/>
          <w:rPrChange w:id="510" w:author="Abdul Basit" w:date="2017-05-31T22:04:00Z">
            <w:rPr>
              <w:b/>
              <w:sz w:val="24"/>
            </w:rPr>
          </w:rPrChange>
        </w:rPr>
        <w:pPrChange w:id="511" w:author="Abdul Basit" w:date="2017-05-31T22:04:00Z">
          <w:pPr>
            <w:jc w:val="center"/>
          </w:pPr>
        </w:pPrChange>
      </w:pPr>
      <w:r w:rsidRPr="00312FB1">
        <w:rPr>
          <w:sz w:val="24"/>
          <w:rPrChange w:id="512" w:author="Abdul Basit" w:date="2017-05-31T22:04:00Z">
            <w:rPr>
              <w:b/>
              <w:sz w:val="24"/>
            </w:rPr>
          </w:rPrChange>
        </w:rPr>
        <w:t>newM = new Formatter("newM.txt");</w:t>
      </w:r>
    </w:p>
    <w:p w:rsidR="00312FB1" w:rsidRPr="00312FB1" w:rsidRDefault="00312FB1" w:rsidP="00312FB1">
      <w:pPr>
        <w:rPr>
          <w:sz w:val="24"/>
          <w:rPrChange w:id="513" w:author="Abdul Basit" w:date="2017-05-31T22:04:00Z">
            <w:rPr>
              <w:b/>
              <w:sz w:val="24"/>
            </w:rPr>
          </w:rPrChange>
        </w:rPr>
        <w:pPrChange w:id="514" w:author="Abdul Basit" w:date="2017-05-31T22:04:00Z">
          <w:pPr>
            <w:jc w:val="center"/>
          </w:pPr>
        </w:pPrChange>
      </w:pPr>
      <w:r w:rsidRPr="00312FB1">
        <w:rPr>
          <w:sz w:val="24"/>
          <w:rPrChange w:id="515" w:author="Abdul Basit" w:date="2017-05-31T22:04:00Z">
            <w:rPr>
              <w:b/>
              <w:sz w:val="24"/>
            </w:rPr>
          </w:rPrChange>
        </w:rPr>
        <w:t>logF = new Formatter("log.txt");</w:t>
      </w:r>
    </w:p>
    <w:p w:rsidR="00312FB1" w:rsidRPr="00312FB1" w:rsidRDefault="00312FB1" w:rsidP="00312FB1">
      <w:pPr>
        <w:rPr>
          <w:sz w:val="24"/>
          <w:rPrChange w:id="516" w:author="Abdul Basit" w:date="2017-05-31T22:04:00Z">
            <w:rPr>
              <w:b/>
              <w:sz w:val="24"/>
            </w:rPr>
          </w:rPrChange>
        </w:rPr>
        <w:pPrChange w:id="517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518" w:author="Abdul Basit" w:date="2017-05-31T22:04:00Z">
            <w:rPr>
              <w:b/>
              <w:sz w:val="24"/>
            </w:rPr>
          </w:rPrChange>
        </w:rPr>
        <w:pPrChange w:id="519" w:author="Abdul Basit" w:date="2017-05-31T22:04:00Z">
          <w:pPr>
            <w:jc w:val="center"/>
          </w:pPr>
        </w:pPrChange>
      </w:pPr>
      <w:r w:rsidRPr="00312FB1">
        <w:rPr>
          <w:sz w:val="24"/>
          <w:rPrChange w:id="520" w:author="Abdul Basit" w:date="2017-05-31T22:04:00Z">
            <w:rPr>
              <w:b/>
              <w:sz w:val="24"/>
            </w:rPr>
          </w:rPrChange>
        </w:rPr>
        <w:t>try {</w:t>
      </w:r>
    </w:p>
    <w:p w:rsidR="00312FB1" w:rsidRPr="00312FB1" w:rsidRDefault="00312FB1" w:rsidP="00312FB1">
      <w:pPr>
        <w:rPr>
          <w:sz w:val="24"/>
          <w:rPrChange w:id="521" w:author="Abdul Basit" w:date="2017-05-31T22:04:00Z">
            <w:rPr>
              <w:b/>
              <w:sz w:val="24"/>
            </w:rPr>
          </w:rPrChange>
        </w:rPr>
        <w:pPrChange w:id="522" w:author="Abdul Basit" w:date="2017-05-31T22:04:00Z">
          <w:pPr>
            <w:jc w:val="center"/>
          </w:pPr>
        </w:pPrChange>
      </w:pPr>
      <w:r w:rsidRPr="00312FB1">
        <w:rPr>
          <w:sz w:val="24"/>
          <w:rPrChange w:id="523" w:author="Abdul Basit" w:date="2017-05-31T22:04:00Z">
            <w:rPr>
              <w:b/>
              <w:sz w:val="24"/>
            </w:rPr>
          </w:rPrChange>
        </w:rPr>
        <w:t>readF1 = new Scanner(new File("trans.txt"));</w:t>
      </w:r>
    </w:p>
    <w:p w:rsidR="00312FB1" w:rsidRPr="00312FB1" w:rsidRDefault="00312FB1" w:rsidP="00312FB1">
      <w:pPr>
        <w:rPr>
          <w:sz w:val="24"/>
          <w:rPrChange w:id="524" w:author="Abdul Basit" w:date="2017-05-31T22:04:00Z">
            <w:rPr>
              <w:b/>
              <w:sz w:val="24"/>
            </w:rPr>
          </w:rPrChange>
        </w:rPr>
        <w:pPrChange w:id="525" w:author="Abdul Basit" w:date="2017-05-31T22:04:00Z">
          <w:pPr>
            <w:jc w:val="center"/>
          </w:pPr>
        </w:pPrChange>
      </w:pPr>
      <w:r w:rsidRPr="00312FB1">
        <w:rPr>
          <w:sz w:val="24"/>
          <w:rPrChange w:id="526" w:author="Abdul Basit" w:date="2017-05-31T22:04:00Z">
            <w:rPr>
              <w:b/>
              <w:sz w:val="24"/>
            </w:rPr>
          </w:rPrChange>
        </w:rPr>
        <w:t>readF2 = new Scanner(new File("oldmast.txt"));</w:t>
      </w:r>
    </w:p>
    <w:p w:rsidR="00312FB1" w:rsidRPr="00312FB1" w:rsidRDefault="00312FB1" w:rsidP="00312FB1">
      <w:pPr>
        <w:rPr>
          <w:sz w:val="24"/>
          <w:rPrChange w:id="527" w:author="Abdul Basit" w:date="2017-05-31T22:04:00Z">
            <w:rPr>
              <w:b/>
              <w:sz w:val="24"/>
            </w:rPr>
          </w:rPrChange>
        </w:rPr>
        <w:pPrChange w:id="528" w:author="Abdul Basit" w:date="2017-05-31T22:04:00Z">
          <w:pPr>
            <w:jc w:val="center"/>
          </w:pPr>
        </w:pPrChange>
      </w:pPr>
      <w:r w:rsidRPr="00312FB1">
        <w:rPr>
          <w:sz w:val="24"/>
          <w:rPrChange w:id="529" w:author="Abdul Basit" w:date="2017-05-31T22:04:00Z">
            <w:rPr>
              <w:b/>
              <w:sz w:val="24"/>
            </w:rPr>
          </w:rPrChange>
        </w:rPr>
        <w:t>} catch (FileNotFoundException ex) {</w:t>
      </w:r>
    </w:p>
    <w:p w:rsidR="00312FB1" w:rsidRPr="00312FB1" w:rsidRDefault="00312FB1" w:rsidP="00312FB1">
      <w:pPr>
        <w:rPr>
          <w:sz w:val="24"/>
          <w:rPrChange w:id="530" w:author="Abdul Basit" w:date="2017-05-31T22:04:00Z">
            <w:rPr>
              <w:b/>
              <w:sz w:val="24"/>
            </w:rPr>
          </w:rPrChange>
        </w:rPr>
        <w:pPrChange w:id="531" w:author="Abdul Basit" w:date="2017-05-31T22:04:00Z">
          <w:pPr>
            <w:jc w:val="center"/>
          </w:pPr>
        </w:pPrChange>
      </w:pPr>
      <w:r w:rsidRPr="00312FB1">
        <w:rPr>
          <w:sz w:val="24"/>
          <w:rPrChange w:id="532" w:author="Abdul Basit" w:date="2017-05-31T22:04:00Z">
            <w:rPr>
              <w:b/>
              <w:sz w:val="24"/>
            </w:rPr>
          </w:rPrChange>
        </w:rPr>
        <w:t>System.err.format("File cannot be found");</w:t>
      </w:r>
    </w:p>
    <w:p w:rsidR="00312FB1" w:rsidRPr="00312FB1" w:rsidRDefault="00312FB1" w:rsidP="00312FB1">
      <w:pPr>
        <w:rPr>
          <w:sz w:val="24"/>
          <w:rPrChange w:id="533" w:author="Abdul Basit" w:date="2017-05-31T22:04:00Z">
            <w:rPr>
              <w:b/>
              <w:sz w:val="24"/>
            </w:rPr>
          </w:rPrChange>
        </w:rPr>
        <w:pPrChange w:id="534" w:author="Abdul Basit" w:date="2017-05-31T22:04:00Z">
          <w:pPr>
            <w:jc w:val="center"/>
          </w:pPr>
        </w:pPrChange>
      </w:pPr>
      <w:r w:rsidRPr="00312FB1">
        <w:rPr>
          <w:sz w:val="24"/>
          <w:rPrChange w:id="535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536" w:author="Abdul Basit" w:date="2017-05-31T22:04:00Z">
            <w:rPr>
              <w:b/>
              <w:sz w:val="24"/>
            </w:rPr>
          </w:rPrChange>
        </w:rPr>
        <w:pPrChange w:id="537" w:author="Abdul Basit" w:date="2017-05-31T22:04:00Z">
          <w:pPr>
            <w:jc w:val="center"/>
          </w:pPr>
        </w:pPrChange>
      </w:pPr>
      <w:r w:rsidRPr="00312FB1">
        <w:rPr>
          <w:sz w:val="24"/>
          <w:rPrChange w:id="538" w:author="Abdul Basit" w:date="2017-05-31T22:04:00Z">
            <w:rPr>
              <w:b/>
              <w:sz w:val="24"/>
            </w:rPr>
          </w:rPrChange>
        </w:rPr>
        <w:t>compare();</w:t>
      </w:r>
    </w:p>
    <w:p w:rsidR="00312FB1" w:rsidRPr="00312FB1" w:rsidRDefault="00312FB1" w:rsidP="00312FB1">
      <w:pPr>
        <w:rPr>
          <w:sz w:val="24"/>
          <w:rPrChange w:id="539" w:author="Abdul Basit" w:date="2017-05-31T22:04:00Z">
            <w:rPr>
              <w:b/>
              <w:sz w:val="24"/>
            </w:rPr>
          </w:rPrChange>
        </w:rPr>
        <w:pPrChange w:id="540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541" w:author="Abdul Basit" w:date="2017-05-31T22:04:00Z">
            <w:rPr>
              <w:b/>
              <w:sz w:val="24"/>
            </w:rPr>
          </w:rPrChange>
        </w:rPr>
        <w:pPrChange w:id="542" w:author="Abdul Basit" w:date="2017-05-31T22:04:00Z">
          <w:pPr>
            <w:jc w:val="center"/>
          </w:pPr>
        </w:pPrChange>
      </w:pPr>
      <w:r w:rsidRPr="00312FB1">
        <w:rPr>
          <w:sz w:val="24"/>
          <w:rPrChange w:id="543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544" w:author="Abdul Basit" w:date="2017-05-31T22:04:00Z">
            <w:rPr>
              <w:b/>
              <w:sz w:val="24"/>
            </w:rPr>
          </w:rPrChange>
        </w:rPr>
        <w:pPrChange w:id="545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546" w:author="Abdul Basit" w:date="2017-05-31T22:04:00Z">
            <w:rPr>
              <w:b/>
              <w:sz w:val="24"/>
            </w:rPr>
          </w:rPrChange>
        </w:rPr>
        <w:pPrChange w:id="547" w:author="Abdul Basit" w:date="2017-05-31T22:04:00Z">
          <w:pPr>
            <w:jc w:val="center"/>
          </w:pPr>
        </w:pPrChange>
      </w:pPr>
      <w:r w:rsidRPr="00312FB1">
        <w:rPr>
          <w:sz w:val="24"/>
          <w:rPrChange w:id="548" w:author="Abdul Basit" w:date="2017-05-31T22:04:00Z">
            <w:rPr>
              <w:b/>
              <w:sz w:val="24"/>
            </w:rPr>
          </w:rPrChange>
        </w:rPr>
        <w:t>public void compare(){</w:t>
      </w:r>
    </w:p>
    <w:p w:rsidR="00312FB1" w:rsidRPr="00312FB1" w:rsidRDefault="00312FB1" w:rsidP="00312FB1">
      <w:pPr>
        <w:rPr>
          <w:sz w:val="24"/>
          <w:rPrChange w:id="549" w:author="Abdul Basit" w:date="2017-05-31T22:04:00Z">
            <w:rPr>
              <w:b/>
              <w:sz w:val="24"/>
            </w:rPr>
          </w:rPrChange>
        </w:rPr>
        <w:pPrChange w:id="550" w:author="Abdul Basit" w:date="2017-05-31T22:04:00Z">
          <w:pPr>
            <w:jc w:val="center"/>
          </w:pPr>
        </w:pPrChange>
      </w:pPr>
      <w:r w:rsidRPr="00312FB1">
        <w:rPr>
          <w:sz w:val="24"/>
          <w:rPrChange w:id="551" w:author="Abdul Basit" w:date="2017-05-31T22:04:00Z">
            <w:rPr>
              <w:b/>
              <w:sz w:val="24"/>
            </w:rPr>
          </w:rPrChange>
        </w:rPr>
        <w:t>for(AccountRecord master : data.getMasterRecords()){</w:t>
      </w:r>
    </w:p>
    <w:p w:rsidR="00312FB1" w:rsidRPr="00312FB1" w:rsidRDefault="00312FB1" w:rsidP="00312FB1">
      <w:pPr>
        <w:rPr>
          <w:sz w:val="24"/>
          <w:rPrChange w:id="552" w:author="Abdul Basit" w:date="2017-05-31T22:04:00Z">
            <w:rPr>
              <w:b/>
              <w:sz w:val="24"/>
            </w:rPr>
          </w:rPrChange>
        </w:rPr>
        <w:pPrChange w:id="553" w:author="Abdul Basit" w:date="2017-05-31T22:04:00Z">
          <w:pPr>
            <w:jc w:val="center"/>
          </w:pPr>
        </w:pPrChange>
      </w:pPr>
      <w:r w:rsidRPr="00312FB1">
        <w:rPr>
          <w:sz w:val="24"/>
          <w:rPrChange w:id="554" w:author="Abdul Basit" w:date="2017-05-31T22:04:00Z">
            <w:rPr>
              <w:b/>
              <w:sz w:val="24"/>
            </w:rPr>
          </w:rPrChange>
        </w:rPr>
        <w:t>for(AccountRecord trans : data.getTransactionRecords()){</w:t>
      </w:r>
    </w:p>
    <w:p w:rsidR="00312FB1" w:rsidRPr="00312FB1" w:rsidRDefault="00312FB1" w:rsidP="00312FB1">
      <w:pPr>
        <w:rPr>
          <w:sz w:val="24"/>
          <w:rPrChange w:id="555" w:author="Abdul Basit" w:date="2017-05-31T22:04:00Z">
            <w:rPr>
              <w:b/>
              <w:sz w:val="24"/>
            </w:rPr>
          </w:rPrChange>
        </w:rPr>
        <w:pPrChange w:id="556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557" w:author="Abdul Basit" w:date="2017-05-31T22:04:00Z">
            <w:rPr>
              <w:b/>
              <w:sz w:val="24"/>
            </w:rPr>
          </w:rPrChange>
        </w:rPr>
        <w:pPrChange w:id="558" w:author="Abdul Basit" w:date="2017-05-31T22:04:00Z">
          <w:pPr>
            <w:jc w:val="center"/>
          </w:pPr>
        </w:pPrChange>
      </w:pPr>
      <w:r w:rsidRPr="00312FB1">
        <w:rPr>
          <w:sz w:val="24"/>
          <w:rPrChange w:id="559" w:author="Abdul Basit" w:date="2017-05-31T22:04:00Z">
            <w:rPr>
              <w:b/>
              <w:sz w:val="24"/>
            </w:rPr>
          </w:rPrChange>
        </w:rPr>
        <w:t>if(master.getAccount() == trans.getAccount()){</w:t>
      </w:r>
    </w:p>
    <w:p w:rsidR="00312FB1" w:rsidRPr="00312FB1" w:rsidRDefault="00312FB1" w:rsidP="00312FB1">
      <w:pPr>
        <w:rPr>
          <w:sz w:val="24"/>
          <w:rPrChange w:id="560" w:author="Abdul Basit" w:date="2017-05-31T22:04:00Z">
            <w:rPr>
              <w:b/>
              <w:sz w:val="24"/>
            </w:rPr>
          </w:rPrChange>
        </w:rPr>
        <w:pPrChange w:id="561" w:author="Abdul Basit" w:date="2017-05-31T22:04:00Z">
          <w:pPr>
            <w:jc w:val="center"/>
          </w:pPr>
        </w:pPrChange>
      </w:pPr>
      <w:r w:rsidRPr="00312FB1">
        <w:rPr>
          <w:sz w:val="24"/>
          <w:rPrChange w:id="562" w:author="Abdul Basit" w:date="2017-05-31T22:04:00Z">
            <w:rPr>
              <w:b/>
              <w:sz w:val="24"/>
            </w:rPr>
          </w:rPrChange>
        </w:rPr>
        <w:t>newM.format("%d  %f%n",master.getAccount(), master.getBalance() + trans.getBalance());</w:t>
      </w:r>
    </w:p>
    <w:p w:rsidR="00312FB1" w:rsidRPr="00312FB1" w:rsidRDefault="00312FB1" w:rsidP="00312FB1">
      <w:pPr>
        <w:rPr>
          <w:sz w:val="24"/>
          <w:rPrChange w:id="563" w:author="Abdul Basit" w:date="2017-05-31T22:04:00Z">
            <w:rPr>
              <w:b/>
              <w:sz w:val="24"/>
            </w:rPr>
          </w:rPrChange>
        </w:rPr>
        <w:pPrChange w:id="564" w:author="Abdul Basit" w:date="2017-05-31T22:04:00Z">
          <w:pPr>
            <w:jc w:val="center"/>
          </w:pPr>
        </w:pPrChange>
      </w:pPr>
      <w:r w:rsidRPr="00312FB1">
        <w:rPr>
          <w:sz w:val="24"/>
          <w:rPrChange w:id="565" w:author="Abdul Basit" w:date="2017-05-31T22:04:00Z">
            <w:rPr>
              <w:b/>
              <w:sz w:val="24"/>
            </w:rPr>
          </w:rPrChange>
        </w:rPr>
        <w:t>newM.flush();</w:t>
      </w:r>
    </w:p>
    <w:p w:rsidR="00312FB1" w:rsidRPr="00312FB1" w:rsidRDefault="00312FB1" w:rsidP="00312FB1">
      <w:pPr>
        <w:rPr>
          <w:sz w:val="24"/>
          <w:rPrChange w:id="566" w:author="Abdul Basit" w:date="2017-05-31T22:04:00Z">
            <w:rPr>
              <w:b/>
              <w:sz w:val="24"/>
            </w:rPr>
          </w:rPrChange>
        </w:rPr>
        <w:pPrChange w:id="567" w:author="Abdul Basit" w:date="2017-05-31T22:04:00Z">
          <w:pPr>
            <w:jc w:val="center"/>
          </w:pPr>
        </w:pPrChange>
      </w:pPr>
      <w:r w:rsidRPr="00312FB1">
        <w:rPr>
          <w:sz w:val="24"/>
          <w:rPrChange w:id="568" w:author="Abdul Basit" w:date="2017-05-31T22:04:00Z">
            <w:rPr>
              <w:b/>
              <w:sz w:val="24"/>
            </w:rPr>
          </w:rPrChange>
        </w:rPr>
        <w:t>break;</w:t>
      </w:r>
    </w:p>
    <w:p w:rsidR="00312FB1" w:rsidRPr="00312FB1" w:rsidRDefault="00312FB1" w:rsidP="00312FB1">
      <w:pPr>
        <w:rPr>
          <w:sz w:val="24"/>
          <w:rPrChange w:id="569" w:author="Abdul Basit" w:date="2017-05-31T22:04:00Z">
            <w:rPr>
              <w:b/>
              <w:sz w:val="24"/>
            </w:rPr>
          </w:rPrChange>
        </w:rPr>
        <w:pPrChange w:id="570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571" w:author="Abdul Basit" w:date="2017-05-31T22:04:00Z">
            <w:rPr>
              <w:b/>
              <w:sz w:val="24"/>
            </w:rPr>
          </w:rPrChange>
        </w:rPr>
        <w:pPrChange w:id="572" w:author="Abdul Basit" w:date="2017-05-31T22:04:00Z">
          <w:pPr>
            <w:jc w:val="center"/>
          </w:pPr>
        </w:pPrChange>
      </w:pPr>
      <w:r w:rsidRPr="00312FB1">
        <w:rPr>
          <w:sz w:val="24"/>
          <w:rPrChange w:id="573" w:author="Abdul Basit" w:date="2017-05-31T22:04:00Z">
            <w:rPr>
              <w:b/>
              <w:sz w:val="24"/>
            </w:rPr>
          </w:rPrChange>
        </w:rPr>
        <w:lastRenderedPageBreak/>
        <w:t>}</w:t>
      </w:r>
    </w:p>
    <w:p w:rsidR="00312FB1" w:rsidRPr="00312FB1" w:rsidRDefault="00312FB1" w:rsidP="00312FB1">
      <w:pPr>
        <w:rPr>
          <w:sz w:val="24"/>
          <w:rPrChange w:id="574" w:author="Abdul Basit" w:date="2017-05-31T22:04:00Z">
            <w:rPr>
              <w:b/>
              <w:sz w:val="24"/>
            </w:rPr>
          </w:rPrChange>
        </w:rPr>
        <w:pPrChange w:id="575" w:author="Abdul Basit" w:date="2017-05-31T22:04:00Z">
          <w:pPr>
            <w:jc w:val="center"/>
          </w:pPr>
        </w:pPrChange>
      </w:pPr>
      <w:r w:rsidRPr="00312FB1">
        <w:rPr>
          <w:sz w:val="24"/>
          <w:rPrChange w:id="576" w:author="Abdul Basit" w:date="2017-05-31T22:04:00Z">
            <w:rPr>
              <w:b/>
              <w:sz w:val="24"/>
            </w:rPr>
          </w:rPrChange>
        </w:rPr>
        <w:t>else if(master.getAccount() != trans.getAccount() &amp;&amp; checkTrans(master) == false){</w:t>
      </w:r>
    </w:p>
    <w:p w:rsidR="00312FB1" w:rsidRPr="00312FB1" w:rsidRDefault="00312FB1" w:rsidP="00312FB1">
      <w:pPr>
        <w:rPr>
          <w:sz w:val="24"/>
          <w:rPrChange w:id="577" w:author="Abdul Basit" w:date="2017-05-31T22:04:00Z">
            <w:rPr>
              <w:b/>
              <w:sz w:val="24"/>
            </w:rPr>
          </w:rPrChange>
        </w:rPr>
        <w:pPrChange w:id="578" w:author="Abdul Basit" w:date="2017-05-31T22:04:00Z">
          <w:pPr>
            <w:jc w:val="center"/>
          </w:pPr>
        </w:pPrChange>
      </w:pPr>
      <w:r w:rsidRPr="00312FB1">
        <w:rPr>
          <w:sz w:val="24"/>
          <w:rPrChange w:id="579" w:author="Abdul Basit" w:date="2017-05-31T22:04:00Z">
            <w:rPr>
              <w:b/>
              <w:sz w:val="24"/>
            </w:rPr>
          </w:rPrChange>
        </w:rPr>
        <w:t>newM.format("%d %n" , master.getAccount());</w:t>
      </w:r>
    </w:p>
    <w:p w:rsidR="00312FB1" w:rsidRPr="00312FB1" w:rsidRDefault="00312FB1" w:rsidP="00312FB1">
      <w:pPr>
        <w:rPr>
          <w:sz w:val="24"/>
          <w:rPrChange w:id="580" w:author="Abdul Basit" w:date="2017-05-31T22:04:00Z">
            <w:rPr>
              <w:b/>
              <w:sz w:val="24"/>
            </w:rPr>
          </w:rPrChange>
        </w:rPr>
        <w:pPrChange w:id="581" w:author="Abdul Basit" w:date="2017-05-31T22:04:00Z">
          <w:pPr>
            <w:jc w:val="center"/>
          </w:pPr>
        </w:pPrChange>
      </w:pPr>
      <w:r w:rsidRPr="00312FB1">
        <w:rPr>
          <w:sz w:val="24"/>
          <w:rPrChange w:id="582" w:author="Abdul Basit" w:date="2017-05-31T22:04:00Z">
            <w:rPr>
              <w:b/>
              <w:sz w:val="24"/>
            </w:rPr>
          </w:rPrChange>
        </w:rPr>
        <w:t>newM.flush();</w:t>
      </w:r>
    </w:p>
    <w:p w:rsidR="00312FB1" w:rsidRPr="00312FB1" w:rsidRDefault="00312FB1" w:rsidP="00312FB1">
      <w:pPr>
        <w:rPr>
          <w:sz w:val="24"/>
          <w:rPrChange w:id="583" w:author="Abdul Basit" w:date="2017-05-31T22:04:00Z">
            <w:rPr>
              <w:b/>
              <w:sz w:val="24"/>
            </w:rPr>
          </w:rPrChange>
        </w:rPr>
        <w:pPrChange w:id="584" w:author="Abdul Basit" w:date="2017-05-31T22:04:00Z">
          <w:pPr>
            <w:jc w:val="center"/>
          </w:pPr>
        </w:pPrChange>
      </w:pPr>
      <w:r w:rsidRPr="00312FB1">
        <w:rPr>
          <w:sz w:val="24"/>
          <w:rPrChange w:id="585" w:author="Abdul Basit" w:date="2017-05-31T22:04:00Z">
            <w:rPr>
              <w:b/>
              <w:sz w:val="24"/>
            </w:rPr>
          </w:rPrChange>
        </w:rPr>
        <w:t>break;</w:t>
      </w:r>
    </w:p>
    <w:p w:rsidR="00312FB1" w:rsidRPr="00312FB1" w:rsidRDefault="00312FB1" w:rsidP="00312FB1">
      <w:pPr>
        <w:rPr>
          <w:sz w:val="24"/>
          <w:rPrChange w:id="586" w:author="Abdul Basit" w:date="2017-05-31T22:04:00Z">
            <w:rPr>
              <w:b/>
              <w:sz w:val="24"/>
            </w:rPr>
          </w:rPrChange>
        </w:rPr>
        <w:pPrChange w:id="587" w:author="Abdul Basit" w:date="2017-05-31T22:04:00Z">
          <w:pPr>
            <w:jc w:val="center"/>
          </w:pPr>
        </w:pPrChange>
      </w:pPr>
      <w:r w:rsidRPr="00312FB1">
        <w:rPr>
          <w:sz w:val="24"/>
          <w:rPrChange w:id="588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589" w:author="Abdul Basit" w:date="2017-05-31T22:04:00Z">
            <w:rPr>
              <w:b/>
              <w:sz w:val="24"/>
            </w:rPr>
          </w:rPrChange>
        </w:rPr>
        <w:pPrChange w:id="590" w:author="Abdul Basit" w:date="2017-05-31T22:04:00Z">
          <w:pPr>
            <w:jc w:val="center"/>
          </w:pPr>
        </w:pPrChange>
      </w:pPr>
      <w:r w:rsidRPr="00312FB1">
        <w:rPr>
          <w:sz w:val="24"/>
          <w:rPrChange w:id="591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592" w:author="Abdul Basit" w:date="2017-05-31T22:04:00Z">
            <w:rPr>
              <w:b/>
              <w:sz w:val="24"/>
            </w:rPr>
          </w:rPrChange>
        </w:rPr>
        <w:pPrChange w:id="593" w:author="Abdul Basit" w:date="2017-05-31T22:04:00Z">
          <w:pPr>
            <w:jc w:val="center"/>
          </w:pPr>
        </w:pPrChange>
      </w:pPr>
      <w:r w:rsidRPr="00312FB1">
        <w:rPr>
          <w:sz w:val="24"/>
          <w:rPrChange w:id="594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595" w:author="Abdul Basit" w:date="2017-05-31T22:04:00Z">
            <w:rPr>
              <w:b/>
              <w:sz w:val="24"/>
            </w:rPr>
          </w:rPrChange>
        </w:rPr>
        <w:pPrChange w:id="596" w:author="Abdul Basit" w:date="2017-05-31T22:04:00Z">
          <w:pPr>
            <w:jc w:val="center"/>
          </w:pPr>
        </w:pPrChange>
      </w:pPr>
      <w:r w:rsidRPr="00312FB1">
        <w:rPr>
          <w:sz w:val="24"/>
          <w:rPrChange w:id="597" w:author="Abdul Basit" w:date="2017-05-31T22:04:00Z">
            <w:rPr>
              <w:b/>
              <w:sz w:val="24"/>
            </w:rPr>
          </w:rPrChange>
        </w:rPr>
        <w:t>populateLog();</w:t>
      </w:r>
    </w:p>
    <w:p w:rsidR="00312FB1" w:rsidRPr="00312FB1" w:rsidRDefault="00312FB1" w:rsidP="00312FB1">
      <w:pPr>
        <w:rPr>
          <w:sz w:val="24"/>
          <w:rPrChange w:id="598" w:author="Abdul Basit" w:date="2017-05-31T22:04:00Z">
            <w:rPr>
              <w:b/>
              <w:sz w:val="24"/>
            </w:rPr>
          </w:rPrChange>
        </w:rPr>
        <w:pPrChange w:id="599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600" w:author="Abdul Basit" w:date="2017-05-31T22:04:00Z">
            <w:rPr>
              <w:b/>
              <w:sz w:val="24"/>
            </w:rPr>
          </w:rPrChange>
        </w:rPr>
        <w:pPrChange w:id="601" w:author="Abdul Basit" w:date="2017-05-31T22:04:00Z">
          <w:pPr>
            <w:jc w:val="center"/>
          </w:pPr>
        </w:pPrChange>
      </w:pPr>
      <w:r w:rsidRPr="00312FB1">
        <w:rPr>
          <w:sz w:val="24"/>
          <w:rPrChange w:id="602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603" w:author="Abdul Basit" w:date="2017-05-31T22:04:00Z">
            <w:rPr>
              <w:b/>
              <w:sz w:val="24"/>
            </w:rPr>
          </w:rPrChange>
        </w:rPr>
        <w:pPrChange w:id="604" w:author="Abdul Basit" w:date="2017-05-31T22:04:00Z">
          <w:pPr>
            <w:jc w:val="center"/>
          </w:pPr>
        </w:pPrChange>
      </w:pPr>
      <w:r w:rsidRPr="00312FB1">
        <w:rPr>
          <w:sz w:val="24"/>
          <w:rPrChange w:id="605" w:author="Abdul Basit" w:date="2017-05-31T22:04:00Z">
            <w:rPr>
              <w:b/>
              <w:sz w:val="24"/>
            </w:rPr>
          </w:rPrChange>
        </w:rPr>
        <w:t>public boolean checkTrans(AccountRecord master){</w:t>
      </w:r>
    </w:p>
    <w:p w:rsidR="00312FB1" w:rsidRPr="00312FB1" w:rsidRDefault="00312FB1" w:rsidP="00312FB1">
      <w:pPr>
        <w:rPr>
          <w:sz w:val="24"/>
          <w:rPrChange w:id="606" w:author="Abdul Basit" w:date="2017-05-31T22:04:00Z">
            <w:rPr>
              <w:b/>
              <w:sz w:val="24"/>
            </w:rPr>
          </w:rPrChange>
        </w:rPr>
        <w:pPrChange w:id="607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608" w:author="Abdul Basit" w:date="2017-05-31T22:04:00Z">
            <w:rPr>
              <w:b/>
              <w:sz w:val="24"/>
            </w:rPr>
          </w:rPrChange>
        </w:rPr>
        <w:pPrChange w:id="609" w:author="Abdul Basit" w:date="2017-05-31T22:04:00Z">
          <w:pPr>
            <w:jc w:val="center"/>
          </w:pPr>
        </w:pPrChange>
      </w:pPr>
      <w:r w:rsidRPr="00312FB1">
        <w:rPr>
          <w:sz w:val="24"/>
          <w:rPrChange w:id="610" w:author="Abdul Basit" w:date="2017-05-31T22:04:00Z">
            <w:rPr>
              <w:b/>
              <w:sz w:val="24"/>
            </w:rPr>
          </w:rPrChange>
        </w:rPr>
        <w:t>for(AccountRecord trans : data.getTransactionRecords())</w:t>
      </w:r>
    </w:p>
    <w:p w:rsidR="00312FB1" w:rsidRPr="00312FB1" w:rsidRDefault="00312FB1" w:rsidP="00312FB1">
      <w:pPr>
        <w:rPr>
          <w:sz w:val="24"/>
          <w:rPrChange w:id="611" w:author="Abdul Basit" w:date="2017-05-31T22:04:00Z">
            <w:rPr>
              <w:b/>
              <w:sz w:val="24"/>
            </w:rPr>
          </w:rPrChange>
        </w:rPr>
        <w:pPrChange w:id="612" w:author="Abdul Basit" w:date="2017-05-31T22:04:00Z">
          <w:pPr>
            <w:jc w:val="center"/>
          </w:pPr>
        </w:pPrChange>
      </w:pPr>
      <w:r w:rsidRPr="00312FB1">
        <w:rPr>
          <w:sz w:val="24"/>
          <w:rPrChange w:id="613" w:author="Abdul Basit" w:date="2017-05-31T22:04:00Z">
            <w:rPr>
              <w:b/>
              <w:sz w:val="24"/>
            </w:rPr>
          </w:rPrChange>
        </w:rPr>
        <w:t>if(master.getAccount() == trans.getAccount())</w:t>
      </w:r>
    </w:p>
    <w:p w:rsidR="00312FB1" w:rsidRPr="00312FB1" w:rsidRDefault="00312FB1" w:rsidP="00312FB1">
      <w:pPr>
        <w:rPr>
          <w:sz w:val="24"/>
          <w:rPrChange w:id="614" w:author="Abdul Basit" w:date="2017-05-31T22:04:00Z">
            <w:rPr>
              <w:b/>
              <w:sz w:val="24"/>
            </w:rPr>
          </w:rPrChange>
        </w:rPr>
        <w:pPrChange w:id="615" w:author="Abdul Basit" w:date="2017-05-31T22:04:00Z">
          <w:pPr>
            <w:jc w:val="center"/>
          </w:pPr>
        </w:pPrChange>
      </w:pPr>
      <w:r w:rsidRPr="00312FB1">
        <w:rPr>
          <w:sz w:val="24"/>
          <w:rPrChange w:id="616" w:author="Abdul Basit" w:date="2017-05-31T22:04:00Z">
            <w:rPr>
              <w:b/>
              <w:sz w:val="24"/>
            </w:rPr>
          </w:rPrChange>
        </w:rPr>
        <w:t>return true;</w:t>
      </w:r>
    </w:p>
    <w:p w:rsidR="00312FB1" w:rsidRPr="00312FB1" w:rsidRDefault="00312FB1" w:rsidP="00312FB1">
      <w:pPr>
        <w:rPr>
          <w:sz w:val="24"/>
          <w:rPrChange w:id="617" w:author="Abdul Basit" w:date="2017-05-31T22:04:00Z">
            <w:rPr>
              <w:b/>
              <w:sz w:val="24"/>
            </w:rPr>
          </w:rPrChange>
        </w:rPr>
        <w:pPrChange w:id="618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619" w:author="Abdul Basit" w:date="2017-05-31T22:04:00Z">
            <w:rPr>
              <w:b/>
              <w:sz w:val="24"/>
            </w:rPr>
          </w:rPrChange>
        </w:rPr>
        <w:pPrChange w:id="620" w:author="Abdul Basit" w:date="2017-05-31T22:04:00Z">
          <w:pPr>
            <w:jc w:val="center"/>
          </w:pPr>
        </w:pPrChange>
      </w:pPr>
      <w:r w:rsidRPr="00312FB1">
        <w:rPr>
          <w:sz w:val="24"/>
          <w:rPrChange w:id="621" w:author="Abdul Basit" w:date="2017-05-31T22:04:00Z">
            <w:rPr>
              <w:b/>
              <w:sz w:val="24"/>
            </w:rPr>
          </w:rPrChange>
        </w:rPr>
        <w:t>return false;</w:t>
      </w:r>
    </w:p>
    <w:p w:rsidR="00312FB1" w:rsidRPr="00312FB1" w:rsidRDefault="00312FB1" w:rsidP="00312FB1">
      <w:pPr>
        <w:rPr>
          <w:sz w:val="24"/>
          <w:rPrChange w:id="622" w:author="Abdul Basit" w:date="2017-05-31T22:04:00Z">
            <w:rPr>
              <w:b/>
              <w:sz w:val="24"/>
            </w:rPr>
          </w:rPrChange>
        </w:rPr>
        <w:pPrChange w:id="623" w:author="Abdul Basit" w:date="2017-05-31T22:04:00Z">
          <w:pPr>
            <w:jc w:val="center"/>
          </w:pPr>
        </w:pPrChange>
      </w:pPr>
      <w:r w:rsidRPr="00312FB1">
        <w:rPr>
          <w:sz w:val="24"/>
          <w:rPrChange w:id="624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625" w:author="Abdul Basit" w:date="2017-05-31T22:04:00Z">
            <w:rPr>
              <w:b/>
              <w:sz w:val="24"/>
            </w:rPr>
          </w:rPrChange>
        </w:rPr>
        <w:pPrChange w:id="626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627" w:author="Abdul Basit" w:date="2017-05-31T22:04:00Z">
            <w:rPr>
              <w:b/>
              <w:sz w:val="24"/>
            </w:rPr>
          </w:rPrChange>
        </w:rPr>
        <w:pPrChange w:id="628" w:author="Abdul Basit" w:date="2017-05-31T22:04:00Z">
          <w:pPr>
            <w:jc w:val="center"/>
          </w:pPr>
        </w:pPrChange>
      </w:pPr>
      <w:r w:rsidRPr="00312FB1">
        <w:rPr>
          <w:sz w:val="24"/>
          <w:rPrChange w:id="629" w:author="Abdul Basit" w:date="2017-05-31T22:04:00Z">
            <w:rPr>
              <w:b/>
              <w:sz w:val="24"/>
            </w:rPr>
          </w:rPrChange>
        </w:rPr>
        <w:t>public void populateLog(){</w:t>
      </w:r>
    </w:p>
    <w:p w:rsidR="00312FB1" w:rsidRPr="00312FB1" w:rsidRDefault="00312FB1" w:rsidP="00312FB1">
      <w:pPr>
        <w:rPr>
          <w:sz w:val="24"/>
          <w:rPrChange w:id="630" w:author="Abdul Basit" w:date="2017-05-31T22:04:00Z">
            <w:rPr>
              <w:b/>
              <w:sz w:val="24"/>
            </w:rPr>
          </w:rPrChange>
        </w:rPr>
        <w:pPrChange w:id="631" w:author="Abdul Basit" w:date="2017-05-31T22:04:00Z">
          <w:pPr>
            <w:jc w:val="center"/>
          </w:pPr>
        </w:pPrChange>
      </w:pPr>
      <w:r w:rsidRPr="00312FB1">
        <w:rPr>
          <w:sz w:val="24"/>
          <w:rPrChange w:id="632" w:author="Abdul Basit" w:date="2017-05-31T22:04:00Z">
            <w:rPr>
              <w:b/>
              <w:sz w:val="24"/>
            </w:rPr>
          </w:rPrChange>
        </w:rPr>
        <w:t>for(AccountRecord transaction : data.getTransactionRecords()){</w:t>
      </w:r>
    </w:p>
    <w:p w:rsidR="00312FB1" w:rsidRPr="00312FB1" w:rsidRDefault="00312FB1" w:rsidP="00312FB1">
      <w:pPr>
        <w:rPr>
          <w:sz w:val="24"/>
          <w:rPrChange w:id="633" w:author="Abdul Basit" w:date="2017-05-31T22:04:00Z">
            <w:rPr>
              <w:b/>
              <w:sz w:val="24"/>
            </w:rPr>
          </w:rPrChange>
        </w:rPr>
        <w:pPrChange w:id="634" w:author="Abdul Basit" w:date="2017-05-31T22:04:00Z">
          <w:pPr>
            <w:jc w:val="center"/>
          </w:pPr>
        </w:pPrChange>
      </w:pPr>
      <w:r w:rsidRPr="00312FB1">
        <w:rPr>
          <w:sz w:val="24"/>
          <w:rPrChange w:id="635" w:author="Abdul Basit" w:date="2017-05-31T22:04:00Z">
            <w:rPr>
              <w:b/>
              <w:sz w:val="24"/>
            </w:rPr>
          </w:rPrChange>
        </w:rPr>
        <w:t>boolean hold = false;</w:t>
      </w:r>
    </w:p>
    <w:p w:rsidR="00312FB1" w:rsidRPr="00312FB1" w:rsidRDefault="00312FB1" w:rsidP="00312FB1">
      <w:pPr>
        <w:rPr>
          <w:sz w:val="24"/>
          <w:rPrChange w:id="636" w:author="Abdul Basit" w:date="2017-05-31T22:04:00Z">
            <w:rPr>
              <w:b/>
              <w:sz w:val="24"/>
            </w:rPr>
          </w:rPrChange>
        </w:rPr>
        <w:pPrChange w:id="637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638" w:author="Abdul Basit" w:date="2017-05-31T22:04:00Z">
            <w:rPr>
              <w:b/>
              <w:sz w:val="24"/>
            </w:rPr>
          </w:rPrChange>
        </w:rPr>
        <w:pPrChange w:id="639" w:author="Abdul Basit" w:date="2017-05-31T22:04:00Z">
          <w:pPr>
            <w:jc w:val="center"/>
          </w:pPr>
        </w:pPrChange>
      </w:pPr>
      <w:r w:rsidRPr="00312FB1">
        <w:rPr>
          <w:sz w:val="24"/>
          <w:rPrChange w:id="640" w:author="Abdul Basit" w:date="2017-05-31T22:04:00Z">
            <w:rPr>
              <w:b/>
              <w:sz w:val="24"/>
            </w:rPr>
          </w:rPrChange>
        </w:rPr>
        <w:t>for(AccountRecord master : data.getMasterRecords())</w:t>
      </w:r>
    </w:p>
    <w:p w:rsidR="00312FB1" w:rsidRPr="00312FB1" w:rsidRDefault="00312FB1" w:rsidP="00312FB1">
      <w:pPr>
        <w:rPr>
          <w:sz w:val="24"/>
          <w:rPrChange w:id="641" w:author="Abdul Basit" w:date="2017-05-31T22:04:00Z">
            <w:rPr>
              <w:b/>
              <w:sz w:val="24"/>
            </w:rPr>
          </w:rPrChange>
        </w:rPr>
        <w:pPrChange w:id="642" w:author="Abdul Basit" w:date="2017-05-31T22:04:00Z">
          <w:pPr>
            <w:jc w:val="center"/>
          </w:pPr>
        </w:pPrChange>
      </w:pPr>
      <w:r w:rsidRPr="00312FB1">
        <w:rPr>
          <w:sz w:val="24"/>
          <w:rPrChange w:id="643" w:author="Abdul Basit" w:date="2017-05-31T22:04:00Z">
            <w:rPr>
              <w:b/>
              <w:sz w:val="24"/>
            </w:rPr>
          </w:rPrChange>
        </w:rPr>
        <w:t>if(transaction.getAccount() == master.getAccount())</w:t>
      </w:r>
    </w:p>
    <w:p w:rsidR="00312FB1" w:rsidRPr="00312FB1" w:rsidRDefault="00312FB1" w:rsidP="00312FB1">
      <w:pPr>
        <w:rPr>
          <w:sz w:val="24"/>
          <w:rPrChange w:id="644" w:author="Abdul Basit" w:date="2017-05-31T22:04:00Z">
            <w:rPr>
              <w:b/>
              <w:sz w:val="24"/>
            </w:rPr>
          </w:rPrChange>
        </w:rPr>
        <w:pPrChange w:id="645" w:author="Abdul Basit" w:date="2017-05-31T22:04:00Z">
          <w:pPr>
            <w:jc w:val="center"/>
          </w:pPr>
        </w:pPrChange>
      </w:pPr>
      <w:r w:rsidRPr="00312FB1">
        <w:rPr>
          <w:sz w:val="24"/>
          <w:rPrChange w:id="646" w:author="Abdul Basit" w:date="2017-05-31T22:04:00Z">
            <w:rPr>
              <w:b/>
              <w:sz w:val="24"/>
            </w:rPr>
          </w:rPrChange>
        </w:rPr>
        <w:t>hold = true;</w:t>
      </w:r>
    </w:p>
    <w:p w:rsidR="00312FB1" w:rsidRPr="00312FB1" w:rsidRDefault="00312FB1" w:rsidP="00312FB1">
      <w:pPr>
        <w:rPr>
          <w:sz w:val="24"/>
          <w:rPrChange w:id="647" w:author="Abdul Basit" w:date="2017-05-31T22:04:00Z">
            <w:rPr>
              <w:b/>
              <w:sz w:val="24"/>
            </w:rPr>
          </w:rPrChange>
        </w:rPr>
        <w:pPrChange w:id="648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649" w:author="Abdul Basit" w:date="2017-05-31T22:04:00Z">
            <w:rPr>
              <w:b/>
              <w:sz w:val="24"/>
            </w:rPr>
          </w:rPrChange>
        </w:rPr>
        <w:pPrChange w:id="650" w:author="Abdul Basit" w:date="2017-05-31T22:04:00Z">
          <w:pPr>
            <w:jc w:val="center"/>
          </w:pPr>
        </w:pPrChange>
      </w:pPr>
      <w:r w:rsidRPr="00312FB1">
        <w:rPr>
          <w:sz w:val="24"/>
          <w:rPrChange w:id="651" w:author="Abdul Basit" w:date="2017-05-31T22:04:00Z">
            <w:rPr>
              <w:b/>
              <w:sz w:val="24"/>
            </w:rPr>
          </w:rPrChange>
        </w:rPr>
        <w:t>if(hold == false){</w:t>
      </w:r>
    </w:p>
    <w:p w:rsidR="00312FB1" w:rsidRPr="00312FB1" w:rsidRDefault="00312FB1" w:rsidP="00312FB1">
      <w:pPr>
        <w:rPr>
          <w:sz w:val="24"/>
          <w:rPrChange w:id="652" w:author="Abdul Basit" w:date="2017-05-31T22:04:00Z">
            <w:rPr>
              <w:b/>
              <w:sz w:val="24"/>
            </w:rPr>
          </w:rPrChange>
        </w:rPr>
        <w:pPrChange w:id="653" w:author="Abdul Basit" w:date="2017-05-31T22:04:00Z">
          <w:pPr>
            <w:jc w:val="center"/>
          </w:pPr>
        </w:pPrChange>
      </w:pPr>
      <w:r w:rsidRPr="00312FB1">
        <w:rPr>
          <w:sz w:val="24"/>
          <w:rPrChange w:id="654" w:author="Abdul Basit" w:date="2017-05-31T22:04:00Z">
            <w:rPr>
              <w:b/>
              <w:sz w:val="24"/>
            </w:rPr>
          </w:rPrChange>
        </w:rPr>
        <w:t>logF.format("Unmatched Transaction Record for account Number :%d%n" , transaction.getAccount());</w:t>
      </w:r>
    </w:p>
    <w:p w:rsidR="00312FB1" w:rsidRPr="00312FB1" w:rsidRDefault="00312FB1" w:rsidP="00312FB1">
      <w:pPr>
        <w:rPr>
          <w:sz w:val="24"/>
          <w:rPrChange w:id="655" w:author="Abdul Basit" w:date="2017-05-31T22:04:00Z">
            <w:rPr>
              <w:b/>
              <w:sz w:val="24"/>
            </w:rPr>
          </w:rPrChange>
        </w:rPr>
        <w:pPrChange w:id="656" w:author="Abdul Basit" w:date="2017-05-31T22:04:00Z">
          <w:pPr>
            <w:jc w:val="center"/>
          </w:pPr>
        </w:pPrChange>
      </w:pPr>
      <w:r w:rsidRPr="00312FB1">
        <w:rPr>
          <w:sz w:val="24"/>
          <w:rPrChange w:id="657" w:author="Abdul Basit" w:date="2017-05-31T22:04:00Z">
            <w:rPr>
              <w:b/>
              <w:sz w:val="24"/>
            </w:rPr>
          </w:rPrChange>
        </w:rPr>
        <w:t>logF.flush();</w:t>
      </w:r>
    </w:p>
    <w:p w:rsidR="00312FB1" w:rsidRPr="00312FB1" w:rsidRDefault="00312FB1" w:rsidP="00312FB1">
      <w:pPr>
        <w:rPr>
          <w:sz w:val="24"/>
          <w:rPrChange w:id="658" w:author="Abdul Basit" w:date="2017-05-31T22:04:00Z">
            <w:rPr>
              <w:b/>
              <w:sz w:val="24"/>
            </w:rPr>
          </w:rPrChange>
        </w:rPr>
        <w:pPrChange w:id="659" w:author="Abdul Basit" w:date="2017-05-31T22:04:00Z">
          <w:pPr>
            <w:jc w:val="center"/>
          </w:pPr>
        </w:pPrChange>
      </w:pPr>
      <w:r w:rsidRPr="00312FB1">
        <w:rPr>
          <w:sz w:val="24"/>
          <w:rPrChange w:id="660" w:author="Abdul Basit" w:date="2017-05-31T22:04:00Z">
            <w:rPr>
              <w:b/>
              <w:sz w:val="24"/>
            </w:rPr>
          </w:rPrChange>
        </w:rPr>
        <w:t>continue;</w:t>
      </w:r>
    </w:p>
    <w:p w:rsidR="00312FB1" w:rsidRPr="00312FB1" w:rsidRDefault="00312FB1" w:rsidP="00312FB1">
      <w:pPr>
        <w:rPr>
          <w:sz w:val="24"/>
          <w:rPrChange w:id="661" w:author="Abdul Basit" w:date="2017-05-31T22:04:00Z">
            <w:rPr>
              <w:b/>
              <w:sz w:val="24"/>
            </w:rPr>
          </w:rPrChange>
        </w:rPr>
        <w:pPrChange w:id="662" w:author="Abdul Basit" w:date="2017-05-31T22:04:00Z">
          <w:pPr>
            <w:jc w:val="center"/>
          </w:pPr>
        </w:pPrChange>
      </w:pPr>
      <w:r w:rsidRPr="00312FB1">
        <w:rPr>
          <w:sz w:val="24"/>
          <w:rPrChange w:id="663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664" w:author="Abdul Basit" w:date="2017-05-31T22:04:00Z">
            <w:rPr>
              <w:b/>
              <w:sz w:val="24"/>
            </w:rPr>
          </w:rPrChange>
        </w:rPr>
        <w:pPrChange w:id="665" w:author="Abdul Basit" w:date="2017-05-31T22:04:00Z">
          <w:pPr>
            <w:jc w:val="center"/>
          </w:pPr>
        </w:pPrChange>
      </w:pPr>
      <w:r w:rsidRPr="00312FB1">
        <w:rPr>
          <w:sz w:val="24"/>
          <w:rPrChange w:id="666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667" w:author="Abdul Basit" w:date="2017-05-31T22:04:00Z">
            <w:rPr>
              <w:b/>
              <w:sz w:val="24"/>
            </w:rPr>
          </w:rPrChange>
        </w:rPr>
        <w:pPrChange w:id="668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669" w:author="Abdul Basit" w:date="2017-05-31T22:04:00Z">
            <w:rPr>
              <w:b/>
              <w:sz w:val="24"/>
            </w:rPr>
          </w:rPrChange>
        </w:rPr>
        <w:pPrChange w:id="670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671" w:author="Abdul Basit" w:date="2017-05-31T22:04:00Z">
            <w:rPr>
              <w:b/>
              <w:sz w:val="24"/>
            </w:rPr>
          </w:rPrChange>
        </w:rPr>
        <w:pPrChange w:id="672" w:author="Abdul Basit" w:date="2017-05-31T22:04:00Z">
          <w:pPr>
            <w:jc w:val="center"/>
          </w:pPr>
        </w:pPrChange>
      </w:pPr>
      <w:r w:rsidRPr="00312FB1">
        <w:rPr>
          <w:sz w:val="24"/>
          <w:rPrChange w:id="673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674" w:author="Abdul Basit" w:date="2017-05-31T22:04:00Z">
            <w:rPr>
              <w:b/>
              <w:sz w:val="24"/>
            </w:rPr>
          </w:rPrChange>
        </w:rPr>
        <w:pPrChange w:id="675" w:author="Abdul Basit" w:date="2017-05-31T22:04:00Z">
          <w:pPr>
            <w:jc w:val="center"/>
          </w:pPr>
        </w:pPrChange>
      </w:pPr>
      <w:r w:rsidRPr="00312FB1">
        <w:rPr>
          <w:sz w:val="24"/>
          <w:rPrChange w:id="676" w:author="Abdul Basit" w:date="2017-05-31T22:04:00Z">
            <w:rPr>
              <w:b/>
              <w:sz w:val="24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677" w:author="Abdul Basit" w:date="2017-05-31T22:04:00Z">
            <w:rPr>
              <w:b/>
              <w:sz w:val="24"/>
            </w:rPr>
          </w:rPrChange>
        </w:rPr>
        <w:pPrChange w:id="678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679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680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68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682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class</w:t>
      </w:r>
      <w:r w:rsidRPr="00312FB1">
        <w:rPr>
          <w:rFonts w:ascii="Consolas" w:hAnsi="Consolas" w:cs="Consolas"/>
          <w:color w:val="000000"/>
          <w:sz w:val="20"/>
          <w:szCs w:val="20"/>
          <w:rPrChange w:id="683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TransactionRecord 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684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685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686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687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688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private</w:t>
      </w:r>
      <w:r w:rsidRPr="00312FB1">
        <w:rPr>
          <w:rFonts w:ascii="Consolas" w:hAnsi="Consolas" w:cs="Consolas"/>
          <w:color w:val="000000"/>
          <w:sz w:val="20"/>
          <w:szCs w:val="20"/>
          <w:rPrChange w:id="68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690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int</w:t>
      </w:r>
      <w:r w:rsidRPr="00312FB1">
        <w:rPr>
          <w:rFonts w:ascii="Consolas" w:hAnsi="Consolas" w:cs="Consolas"/>
          <w:color w:val="000000"/>
          <w:sz w:val="20"/>
          <w:szCs w:val="20"/>
          <w:rPrChange w:id="69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0000C0"/>
          <w:sz w:val="20"/>
          <w:szCs w:val="20"/>
          <w:rPrChange w:id="692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accountNumber</w:t>
      </w:r>
      <w:r w:rsidRPr="00312FB1">
        <w:rPr>
          <w:rFonts w:ascii="Consolas" w:hAnsi="Consolas" w:cs="Consolas"/>
          <w:color w:val="000000"/>
          <w:sz w:val="20"/>
          <w:szCs w:val="20"/>
          <w:rPrChange w:id="693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694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695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696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private</w:t>
      </w:r>
      <w:r w:rsidRPr="00312FB1">
        <w:rPr>
          <w:rFonts w:ascii="Consolas" w:hAnsi="Consolas" w:cs="Consolas"/>
          <w:color w:val="000000"/>
          <w:sz w:val="20"/>
          <w:szCs w:val="20"/>
          <w:rPrChange w:id="69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698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double</w:t>
      </w:r>
      <w:r w:rsidRPr="00312FB1">
        <w:rPr>
          <w:rFonts w:ascii="Consolas" w:hAnsi="Consolas" w:cs="Consolas"/>
          <w:color w:val="000000"/>
          <w:sz w:val="20"/>
          <w:szCs w:val="20"/>
          <w:rPrChange w:id="69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0000C0"/>
          <w:sz w:val="20"/>
          <w:szCs w:val="20"/>
          <w:rPrChange w:id="700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amount</w:t>
      </w:r>
      <w:r w:rsidRPr="00312FB1">
        <w:rPr>
          <w:rFonts w:ascii="Consolas" w:hAnsi="Consolas" w:cs="Consolas"/>
          <w:color w:val="000000"/>
          <w:sz w:val="20"/>
          <w:szCs w:val="20"/>
          <w:rPrChange w:id="70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02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03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04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05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706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70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708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double</w:t>
      </w:r>
      <w:r w:rsidRPr="00312FB1">
        <w:rPr>
          <w:rFonts w:ascii="Consolas" w:hAnsi="Consolas" w:cs="Consolas"/>
          <w:color w:val="000000"/>
          <w:sz w:val="20"/>
          <w:szCs w:val="20"/>
          <w:rPrChange w:id="70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getAmount(){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1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11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712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return</w:t>
      </w:r>
      <w:r w:rsidRPr="00312FB1">
        <w:rPr>
          <w:rFonts w:ascii="Consolas" w:hAnsi="Consolas" w:cs="Consolas"/>
          <w:color w:val="000000"/>
          <w:sz w:val="20"/>
          <w:szCs w:val="20"/>
          <w:rPrChange w:id="713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0000C0"/>
          <w:sz w:val="20"/>
          <w:szCs w:val="20"/>
          <w:rPrChange w:id="714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amount</w:t>
      </w:r>
      <w:r w:rsidRPr="00312FB1">
        <w:rPr>
          <w:rFonts w:ascii="Consolas" w:hAnsi="Consolas" w:cs="Consolas"/>
          <w:color w:val="000000"/>
          <w:sz w:val="20"/>
          <w:szCs w:val="20"/>
          <w:rPrChange w:id="71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16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17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color w:val="000000"/>
          <w:sz w:val="20"/>
          <w:szCs w:val="20"/>
          <w:rPrChange w:id="718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19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20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21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22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723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72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725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int</w:t>
      </w:r>
      <w:r w:rsidRPr="00312FB1">
        <w:rPr>
          <w:rFonts w:ascii="Consolas" w:hAnsi="Consolas" w:cs="Consolas"/>
          <w:color w:val="000000"/>
          <w:sz w:val="20"/>
          <w:szCs w:val="20"/>
          <w:rPrChange w:id="726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getAccountNumber(){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27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28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729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return</w:t>
      </w:r>
      <w:r w:rsidRPr="00312FB1">
        <w:rPr>
          <w:rFonts w:ascii="Consolas" w:hAnsi="Consolas" w:cs="Consolas"/>
          <w:color w:val="000000"/>
          <w:sz w:val="20"/>
          <w:szCs w:val="20"/>
          <w:rPrChange w:id="730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0000C0"/>
          <w:sz w:val="20"/>
          <w:szCs w:val="20"/>
          <w:rPrChange w:id="731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accountNumber</w:t>
      </w:r>
      <w:r w:rsidRPr="00312FB1">
        <w:rPr>
          <w:rFonts w:ascii="Consolas" w:hAnsi="Consolas" w:cs="Consolas"/>
          <w:color w:val="000000"/>
          <w:sz w:val="20"/>
          <w:szCs w:val="20"/>
          <w:rPrChange w:id="73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33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34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color w:val="000000"/>
          <w:sz w:val="20"/>
          <w:szCs w:val="20"/>
          <w:rPrChange w:id="73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36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37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38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39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740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74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742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void</w:t>
      </w:r>
      <w:r w:rsidRPr="00312FB1">
        <w:rPr>
          <w:rFonts w:ascii="Consolas" w:hAnsi="Consolas" w:cs="Consolas"/>
          <w:color w:val="000000"/>
          <w:sz w:val="20"/>
          <w:szCs w:val="20"/>
          <w:rPrChange w:id="743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setAmount(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744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double</w:t>
      </w:r>
      <w:r w:rsidRPr="00312FB1">
        <w:rPr>
          <w:rFonts w:ascii="Consolas" w:hAnsi="Consolas" w:cs="Consolas"/>
          <w:color w:val="000000"/>
          <w:sz w:val="20"/>
          <w:szCs w:val="20"/>
          <w:rPrChange w:id="74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6A3E3E"/>
          <w:sz w:val="20"/>
          <w:szCs w:val="20"/>
          <w:rPrChange w:id="746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am</w:t>
      </w:r>
      <w:r w:rsidRPr="00312FB1">
        <w:rPr>
          <w:rFonts w:ascii="Consolas" w:hAnsi="Consolas" w:cs="Consolas"/>
          <w:color w:val="000000"/>
          <w:sz w:val="20"/>
          <w:szCs w:val="20"/>
          <w:rPrChange w:id="74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48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49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color w:val="0000C0"/>
          <w:sz w:val="20"/>
          <w:szCs w:val="20"/>
          <w:rPrChange w:id="750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amount</w:t>
      </w:r>
      <w:r w:rsidRPr="00312FB1">
        <w:rPr>
          <w:rFonts w:ascii="Consolas" w:hAnsi="Consolas" w:cs="Consolas"/>
          <w:color w:val="000000"/>
          <w:sz w:val="20"/>
          <w:szCs w:val="20"/>
          <w:rPrChange w:id="75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= </w:t>
      </w:r>
      <w:r w:rsidRPr="00312FB1">
        <w:rPr>
          <w:rFonts w:ascii="Consolas" w:hAnsi="Consolas" w:cs="Consolas"/>
          <w:color w:val="6A3E3E"/>
          <w:sz w:val="20"/>
          <w:szCs w:val="20"/>
          <w:rPrChange w:id="752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am</w:t>
      </w:r>
      <w:r w:rsidRPr="00312FB1">
        <w:rPr>
          <w:rFonts w:ascii="Consolas" w:hAnsi="Consolas" w:cs="Consolas"/>
          <w:color w:val="000000"/>
          <w:sz w:val="20"/>
          <w:szCs w:val="20"/>
          <w:rPrChange w:id="753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54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55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color w:val="000000"/>
          <w:sz w:val="20"/>
          <w:szCs w:val="20"/>
          <w:rPrChange w:id="756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57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58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59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60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761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76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763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void</w:t>
      </w:r>
      <w:r w:rsidRPr="00312FB1">
        <w:rPr>
          <w:rFonts w:ascii="Consolas" w:hAnsi="Consolas" w:cs="Consolas"/>
          <w:color w:val="000000"/>
          <w:sz w:val="20"/>
          <w:szCs w:val="20"/>
          <w:rPrChange w:id="76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setAccountNumber(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765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int</w:t>
      </w:r>
      <w:r w:rsidRPr="00312FB1">
        <w:rPr>
          <w:rFonts w:ascii="Consolas" w:hAnsi="Consolas" w:cs="Consolas"/>
          <w:color w:val="000000"/>
          <w:sz w:val="20"/>
          <w:szCs w:val="20"/>
          <w:rPrChange w:id="766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6A3E3E"/>
          <w:sz w:val="20"/>
          <w:szCs w:val="20"/>
          <w:rPrChange w:id="767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accNum</w:t>
      </w:r>
      <w:r w:rsidRPr="00312FB1">
        <w:rPr>
          <w:rFonts w:ascii="Consolas" w:hAnsi="Consolas" w:cs="Consolas"/>
          <w:color w:val="000000"/>
          <w:sz w:val="20"/>
          <w:szCs w:val="20"/>
          <w:rPrChange w:id="768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){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69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70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color w:val="0000C0"/>
          <w:sz w:val="20"/>
          <w:szCs w:val="20"/>
          <w:rPrChange w:id="771" w:author="Abdul Basit" w:date="2017-05-31T22:04:00Z">
            <w:rPr>
              <w:rFonts w:ascii="Consolas" w:hAnsi="Consolas" w:cs="Consolas"/>
              <w:b/>
              <w:color w:val="0000C0"/>
              <w:sz w:val="20"/>
              <w:szCs w:val="20"/>
            </w:rPr>
          </w:rPrChange>
        </w:rPr>
        <w:t>accountNumber</w:t>
      </w:r>
      <w:r w:rsidRPr="00312FB1">
        <w:rPr>
          <w:rFonts w:ascii="Consolas" w:hAnsi="Consolas" w:cs="Consolas"/>
          <w:color w:val="000000"/>
          <w:sz w:val="20"/>
          <w:szCs w:val="20"/>
          <w:rPrChange w:id="77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= </w:t>
      </w:r>
      <w:r w:rsidRPr="00312FB1">
        <w:rPr>
          <w:rFonts w:ascii="Consolas" w:hAnsi="Consolas" w:cs="Consolas"/>
          <w:color w:val="6A3E3E"/>
          <w:sz w:val="20"/>
          <w:szCs w:val="20"/>
          <w:rPrChange w:id="773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accNum</w:t>
      </w:r>
      <w:r w:rsidRPr="00312FB1">
        <w:rPr>
          <w:rFonts w:ascii="Consolas" w:hAnsi="Consolas" w:cs="Consolas"/>
          <w:color w:val="000000"/>
          <w:sz w:val="20"/>
          <w:szCs w:val="20"/>
          <w:rPrChange w:id="77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75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76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color w:val="000000"/>
          <w:sz w:val="20"/>
          <w:szCs w:val="20"/>
          <w:rPrChange w:id="77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78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79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8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81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color w:val="000000"/>
          <w:sz w:val="20"/>
          <w:szCs w:val="20"/>
          <w:rPrChange w:id="782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rPr>
          <w:sz w:val="24"/>
          <w:rPrChange w:id="783" w:author="Abdul Basit" w:date="2017-05-31T22:04:00Z">
            <w:rPr>
              <w:b/>
              <w:sz w:val="24"/>
            </w:rPr>
          </w:rPrChange>
        </w:rPr>
        <w:pPrChange w:id="784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rPr>
          <w:sz w:val="24"/>
          <w:rPrChange w:id="785" w:author="Abdul Basit" w:date="2017-05-31T22:04:00Z">
            <w:rPr>
              <w:b/>
              <w:sz w:val="24"/>
            </w:rPr>
          </w:rPrChange>
        </w:rPr>
        <w:pPrChange w:id="786" w:author="Abdul Basit" w:date="2017-05-31T22:04:00Z">
          <w:pPr>
            <w:jc w:val="center"/>
          </w:pPr>
        </w:pPrChange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87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788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import</w:t>
      </w:r>
      <w:r w:rsidRPr="00312FB1">
        <w:rPr>
          <w:rFonts w:ascii="Consolas" w:hAnsi="Consolas" w:cs="Consolas"/>
          <w:color w:val="000000"/>
          <w:sz w:val="20"/>
          <w:szCs w:val="20"/>
          <w:rPrChange w:id="78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java.io.FileNotFoundException;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9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91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792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793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794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79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796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class</w:t>
      </w:r>
      <w:r w:rsidRPr="00312FB1">
        <w:rPr>
          <w:rFonts w:ascii="Consolas" w:hAnsi="Consolas" w:cs="Consolas"/>
          <w:color w:val="000000"/>
          <w:sz w:val="20"/>
          <w:szCs w:val="20"/>
          <w:rPrChange w:id="79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color w:val="000000"/>
          <w:sz w:val="20"/>
          <w:szCs w:val="20"/>
          <w:highlight w:val="lightGray"/>
          <w:rPrChange w:id="798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  <w:highlight w:val="lightGray"/>
            </w:rPr>
          </w:rPrChange>
        </w:rPr>
        <w:t>Main</w:t>
      </w:r>
      <w:r w:rsidRPr="00312FB1">
        <w:rPr>
          <w:rFonts w:ascii="Consolas" w:hAnsi="Consolas" w:cs="Consolas"/>
          <w:color w:val="000000"/>
          <w:sz w:val="20"/>
          <w:szCs w:val="20"/>
          <w:rPrChange w:id="79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800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801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bCs/>
          <w:color w:val="7F0055"/>
          <w:sz w:val="20"/>
          <w:szCs w:val="20"/>
          <w:rPrChange w:id="802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lastRenderedPageBreak/>
        <w:t>public</w:t>
      </w:r>
      <w:r w:rsidRPr="00312FB1">
        <w:rPr>
          <w:rFonts w:ascii="Consolas" w:hAnsi="Consolas" w:cs="Consolas"/>
          <w:color w:val="000000"/>
          <w:sz w:val="20"/>
          <w:szCs w:val="20"/>
          <w:rPrChange w:id="803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804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static</w:t>
      </w:r>
      <w:r w:rsidRPr="00312FB1">
        <w:rPr>
          <w:rFonts w:ascii="Consolas" w:hAnsi="Consolas" w:cs="Consolas"/>
          <w:color w:val="000000"/>
          <w:sz w:val="20"/>
          <w:szCs w:val="20"/>
          <w:rPrChange w:id="805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806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void</w:t>
      </w:r>
      <w:r w:rsidRPr="00312FB1">
        <w:rPr>
          <w:rFonts w:ascii="Consolas" w:hAnsi="Consolas" w:cs="Consolas"/>
          <w:color w:val="000000"/>
          <w:sz w:val="20"/>
          <w:szCs w:val="20"/>
          <w:rPrChange w:id="807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main(String[] </w:t>
      </w:r>
      <w:r w:rsidRPr="00312FB1">
        <w:rPr>
          <w:rFonts w:ascii="Consolas" w:hAnsi="Consolas" w:cs="Consolas"/>
          <w:color w:val="6A3E3E"/>
          <w:sz w:val="20"/>
          <w:szCs w:val="20"/>
          <w:rPrChange w:id="808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args</w:t>
      </w:r>
      <w:r w:rsidRPr="00312FB1">
        <w:rPr>
          <w:rFonts w:ascii="Consolas" w:hAnsi="Consolas" w:cs="Consolas"/>
          <w:color w:val="000000"/>
          <w:sz w:val="20"/>
          <w:szCs w:val="20"/>
          <w:rPrChange w:id="809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)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810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throws</w:t>
      </w:r>
      <w:r w:rsidRPr="00312FB1">
        <w:rPr>
          <w:rFonts w:ascii="Consolas" w:hAnsi="Consolas" w:cs="Consolas"/>
          <w:color w:val="000000"/>
          <w:sz w:val="20"/>
          <w:szCs w:val="20"/>
          <w:rPrChange w:id="81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FileNotFoundException{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812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813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color w:val="000000"/>
          <w:sz w:val="20"/>
          <w:szCs w:val="20"/>
          <w:rPrChange w:id="81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FileMatch </w:t>
      </w:r>
      <w:r w:rsidRPr="00312FB1">
        <w:rPr>
          <w:rFonts w:ascii="Consolas" w:hAnsi="Consolas" w:cs="Consolas"/>
          <w:color w:val="6A3E3E"/>
          <w:sz w:val="20"/>
          <w:szCs w:val="20"/>
          <w:rPrChange w:id="815" w:author="Abdul Basit" w:date="2017-05-31T22:04:00Z">
            <w:rPr>
              <w:rFonts w:ascii="Consolas" w:hAnsi="Consolas" w:cs="Consolas"/>
              <w:b/>
              <w:color w:val="6A3E3E"/>
              <w:sz w:val="20"/>
              <w:szCs w:val="20"/>
            </w:rPr>
          </w:rPrChange>
        </w:rPr>
        <w:t>file</w:t>
      </w:r>
      <w:r w:rsidRPr="00312FB1">
        <w:rPr>
          <w:rFonts w:ascii="Consolas" w:hAnsi="Consolas" w:cs="Consolas"/>
          <w:color w:val="000000"/>
          <w:sz w:val="20"/>
          <w:szCs w:val="20"/>
          <w:rPrChange w:id="816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= </w:t>
      </w:r>
      <w:r w:rsidRPr="00312FB1">
        <w:rPr>
          <w:rFonts w:ascii="Consolas" w:hAnsi="Consolas" w:cs="Consolas"/>
          <w:bCs/>
          <w:color w:val="7F0055"/>
          <w:sz w:val="20"/>
          <w:szCs w:val="20"/>
          <w:rPrChange w:id="817" w:author="Abdul Basit" w:date="2017-05-31T22:04:00Z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</w:rPrChange>
        </w:rPr>
        <w:t>new</w:t>
      </w:r>
      <w:r w:rsidRPr="00312FB1">
        <w:rPr>
          <w:rFonts w:ascii="Consolas" w:hAnsi="Consolas" w:cs="Consolas"/>
          <w:color w:val="000000"/>
          <w:sz w:val="20"/>
          <w:szCs w:val="20"/>
          <w:rPrChange w:id="818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 xml:space="preserve"> FileMatch();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819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820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color w:val="000000"/>
          <w:sz w:val="20"/>
          <w:szCs w:val="20"/>
          <w:rPrChange w:id="821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Pr="00312FB1" w:rsidRDefault="00312FB1" w:rsidP="0031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PrChange w:id="822" w:author="Abdul Basit" w:date="2017-05-31T22:04:00Z">
            <w:rPr>
              <w:rFonts w:ascii="Consolas" w:hAnsi="Consolas" w:cs="Consolas"/>
              <w:b/>
              <w:sz w:val="20"/>
              <w:szCs w:val="20"/>
            </w:rPr>
          </w:rPrChange>
        </w:rPr>
        <w:pPrChange w:id="823" w:author="Abdul Basit" w:date="2017-05-31T22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12FB1">
        <w:rPr>
          <w:rFonts w:ascii="Consolas" w:hAnsi="Consolas" w:cs="Consolas"/>
          <w:color w:val="000000"/>
          <w:sz w:val="20"/>
          <w:szCs w:val="20"/>
          <w:rPrChange w:id="824" w:author="Abdul Basit" w:date="2017-05-31T22:04:00Z">
            <w:rPr>
              <w:rFonts w:ascii="Consolas" w:hAnsi="Consolas" w:cs="Consolas"/>
              <w:b/>
              <w:color w:val="000000"/>
              <w:sz w:val="20"/>
              <w:szCs w:val="20"/>
            </w:rPr>
          </w:rPrChange>
        </w:rPr>
        <w:t>}</w:t>
      </w:r>
    </w:p>
    <w:p w:rsidR="00312FB1" w:rsidRDefault="00312FB1" w:rsidP="00312FB1">
      <w:pPr>
        <w:jc w:val="center"/>
        <w:rPr>
          <w:ins w:id="825" w:author="Abdul Basit" w:date="2017-05-31T22:05:00Z"/>
          <w:sz w:val="24"/>
          <w:u w:val="single"/>
        </w:rPr>
      </w:pPr>
    </w:p>
    <w:p w:rsidR="00312FB1" w:rsidRDefault="00312FB1" w:rsidP="00312FB1">
      <w:pPr>
        <w:jc w:val="center"/>
        <w:rPr>
          <w:ins w:id="826" w:author="Abdul Basit" w:date="2017-05-31T22:07:00Z"/>
          <w:b/>
          <w:color w:val="FF0000"/>
          <w:sz w:val="40"/>
          <w:u w:val="single"/>
        </w:rPr>
      </w:pPr>
      <w:ins w:id="827" w:author="Abdul Basit" w:date="2017-05-31T22:05:00Z">
        <w:r w:rsidRPr="00312FB1">
          <w:rPr>
            <w:b/>
            <w:color w:val="FF0000"/>
            <w:sz w:val="40"/>
            <w:u w:val="single"/>
            <w:rPrChange w:id="828" w:author="Abdul Basit" w:date="2017-05-31T22:05:00Z">
              <w:rPr>
                <w:sz w:val="24"/>
                <w:u w:val="single"/>
              </w:rPr>
            </w:rPrChange>
          </w:rPr>
          <w:t>OUTPUT:</w:t>
        </w:r>
      </w:ins>
    </w:p>
    <w:p w:rsidR="00312FB1" w:rsidRDefault="00312FB1" w:rsidP="00312FB1">
      <w:pPr>
        <w:jc w:val="center"/>
        <w:rPr>
          <w:ins w:id="829" w:author="Abdul Basit" w:date="2017-05-31T22:07:00Z"/>
          <w:b/>
          <w:color w:val="FF0000"/>
          <w:sz w:val="40"/>
          <w:u w:val="single"/>
        </w:rPr>
      </w:pPr>
      <w:ins w:id="830" w:author="Abdul Basit" w:date="2017-05-31T22:07:00Z">
        <w:r>
          <w:rPr>
            <w:noProof/>
          </w:rPr>
          <w:drawing>
            <wp:inline distT="0" distB="0" distL="0" distR="0" wp14:anchorId="45BD86B5" wp14:editId="6A823723">
              <wp:extent cx="3724275" cy="1524000"/>
              <wp:effectExtent l="0" t="0" r="952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152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12FB1" w:rsidRDefault="00312FB1" w:rsidP="00312FB1">
      <w:pPr>
        <w:jc w:val="center"/>
        <w:rPr>
          <w:ins w:id="831" w:author="Abdul Basit" w:date="2017-05-31T22:07:00Z"/>
          <w:b/>
          <w:color w:val="FF0000"/>
          <w:sz w:val="40"/>
          <w:u w:val="single"/>
        </w:rPr>
      </w:pPr>
      <w:ins w:id="832" w:author="Abdul Basit" w:date="2017-05-31T22:07:00Z">
        <w:r>
          <w:rPr>
            <w:noProof/>
          </w:rPr>
          <w:drawing>
            <wp:inline distT="0" distB="0" distL="0" distR="0" wp14:anchorId="70EE2919" wp14:editId="2DE7E735">
              <wp:extent cx="4419600" cy="1724025"/>
              <wp:effectExtent l="0" t="0" r="0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71975" cy="1724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12FB1" w:rsidRDefault="00312FB1" w:rsidP="00312FB1">
      <w:pPr>
        <w:jc w:val="center"/>
        <w:rPr>
          <w:ins w:id="833" w:author="Abdul Basit" w:date="2017-05-31T22:08:00Z"/>
          <w:b/>
          <w:color w:val="FF0000"/>
          <w:sz w:val="40"/>
          <w:u w:val="single"/>
        </w:rPr>
      </w:pPr>
      <w:ins w:id="834" w:author="Abdul Basit" w:date="2017-05-31T22:08:00Z">
        <w:r>
          <w:rPr>
            <w:noProof/>
          </w:rPr>
          <w:drawing>
            <wp:inline distT="0" distB="0" distL="0" distR="0" wp14:anchorId="6FCB1559" wp14:editId="2C95084D">
              <wp:extent cx="3152775" cy="1609725"/>
              <wp:effectExtent l="0" t="0" r="381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52775" cy="1609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E4B71" w:rsidRPr="001E4B71" w:rsidRDefault="00312FB1" w:rsidP="001E4B71">
      <w:pPr>
        <w:jc w:val="center"/>
        <w:rPr>
          <w:b/>
          <w:color w:val="FF0000"/>
          <w:sz w:val="40"/>
          <w:u w:val="single"/>
          <w:rPrChange w:id="835" w:author="Abdul Basit" w:date="2017-05-31T22:09:00Z">
            <w:rPr>
              <w:sz w:val="24"/>
              <w:u w:val="single"/>
            </w:rPr>
          </w:rPrChange>
        </w:rPr>
        <w:pPrChange w:id="836" w:author="Abdul Basit" w:date="2017-05-31T22:09:00Z">
          <w:pPr>
            <w:jc w:val="center"/>
          </w:pPr>
        </w:pPrChange>
      </w:pPr>
      <w:ins w:id="837" w:author="Abdul Basit" w:date="2017-05-31T22:08:00Z">
        <w:r>
          <w:rPr>
            <w:noProof/>
          </w:rPr>
          <w:drawing>
            <wp:inline distT="0" distB="0" distL="0" distR="0" wp14:anchorId="63AB9FFD" wp14:editId="1F0AEA44">
              <wp:extent cx="5276850" cy="148590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6850" cy="1485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838" w:name="_GoBack"/>
      <w:bookmarkEnd w:id="838"/>
    </w:p>
    <w:sectPr w:rsidR="001E4B71" w:rsidRPr="001E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194CA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bdul Basit">
    <w15:presenceInfo w15:providerId="None" w15:userId="Abdul Bas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B1"/>
    <w:rsid w:val="001E4B71"/>
    <w:rsid w:val="00312FB1"/>
    <w:rsid w:val="00C95F07"/>
    <w:rsid w:val="00F7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F27B"/>
  <w15:chartTrackingRefBased/>
  <w15:docId w15:val="{812B6B73-6006-4F77-880B-91EAA311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12FB1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B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E4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7</cp:revision>
  <dcterms:created xsi:type="dcterms:W3CDTF">2017-05-31T16:59:00Z</dcterms:created>
  <dcterms:modified xsi:type="dcterms:W3CDTF">2017-05-31T17:09:00Z</dcterms:modified>
</cp:coreProperties>
</file>